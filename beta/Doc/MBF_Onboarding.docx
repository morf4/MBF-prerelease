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Ind w:w="-20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040"/>
        <w:gridCol w:w="7908"/>
      </w:tblGrid>
      <w:tr w:rsidR="00C45DAE" w:rsidTr="00D50BC0">
        <w:trPr>
          <w:trHeight w:val="3240"/>
        </w:trPr>
        <w:tc>
          <w:tcPr>
            <w:tcW w:w="2040" w:type="dxa"/>
          </w:tcPr>
          <w:p w:rsidR="00C45DAE" w:rsidRPr="00572F08" w:rsidRDefault="00C45DAE" w:rsidP="00D50BC0">
            <w:pPr>
              <w:pStyle w:val="BodyText"/>
            </w:pPr>
            <w:r>
              <w:object w:dxaOrig="1620" w:dyaOrig="30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1pt;height:150pt" o:ole="">
                  <v:imagedata r:id="rId9" o:title=""/>
                </v:shape>
                <o:OLEObject Type="Embed" ProgID="PBrush" ShapeID="_x0000_i1025" DrawAspect="Content" ObjectID="_1349608814" r:id="rId10"/>
              </w:object>
            </w:r>
          </w:p>
        </w:tc>
        <w:tc>
          <w:tcPr>
            <w:tcW w:w="7908" w:type="dxa"/>
          </w:tcPr>
          <w:p w:rsidR="00C45DAE" w:rsidRDefault="00C45DAE" w:rsidP="00D50BC0">
            <w:pPr>
              <w:pStyle w:val="Title"/>
            </w:pPr>
            <w:bookmarkStart w:id="0" w:name="OLE_LINK1"/>
            <w:bookmarkStart w:id="1" w:name="OLE_LINK2"/>
            <w:r>
              <w:t xml:space="preserve">Microsoft Biology Initiative Onboarding Guide </w:t>
            </w:r>
          </w:p>
          <w:bookmarkEnd w:id="0"/>
          <w:bookmarkEnd w:id="1"/>
          <w:p w:rsidR="00C45DAE" w:rsidRPr="00E8106A" w:rsidRDefault="00C45DAE" w:rsidP="00D50BC0">
            <w:pPr>
              <w:pStyle w:val="Version"/>
            </w:pPr>
            <w:r>
              <w:t>Version 1.1 - Oct 2010</w:t>
            </w:r>
          </w:p>
        </w:tc>
      </w:tr>
    </w:tbl>
    <w:p w:rsidR="00C45DAE" w:rsidRPr="00A6731E" w:rsidRDefault="00C45DAE" w:rsidP="00C45DAE">
      <w:pPr>
        <w:pStyle w:val="Procedure"/>
      </w:pPr>
      <w:r w:rsidRPr="00446428">
        <w:t>Abstract</w:t>
      </w:r>
    </w:p>
    <w:p w:rsidR="00C45DAE" w:rsidRDefault="00C45DAE" w:rsidP="00C45DAE">
      <w:pPr>
        <w:pStyle w:val="BodyText"/>
      </w:pPr>
      <w:r w:rsidRPr="003B530B">
        <w:t>The Microsoft</w:t>
      </w:r>
      <w:r>
        <w:t xml:space="preserve">® </w:t>
      </w:r>
      <w:r w:rsidRPr="003B530B">
        <w:t xml:space="preserve">Biology </w:t>
      </w:r>
      <w:r>
        <w:t>Initiative</w:t>
      </w:r>
      <w:r w:rsidRPr="003B530B">
        <w:t xml:space="preserve"> (MB</w:t>
      </w:r>
      <w:r>
        <w:t>I</w:t>
      </w:r>
      <w:r w:rsidRPr="003B530B">
        <w:t>) is a language-neutral bioinformatics toolkit</w:t>
      </w:r>
      <w:r>
        <w:t>—</w:t>
      </w:r>
      <w:r w:rsidRPr="003B530B">
        <w:t>built as an extension to the Microsoft .NET Framework</w:t>
      </w:r>
      <w:r>
        <w:t>—that includes the Microsoft Biology Foundation (MBF) and Microsoft Biology Tools (MBT)</w:t>
      </w:r>
      <w:r w:rsidRPr="003B530B">
        <w:t xml:space="preserve">. </w:t>
      </w:r>
      <w:r>
        <w:t>MBI</w:t>
      </w:r>
      <w:r w:rsidRPr="003B530B">
        <w:t xml:space="preserve"> is available under an open source license.  </w:t>
      </w:r>
    </w:p>
    <w:p w:rsidR="00C45DAE" w:rsidRDefault="00C45DAE" w:rsidP="00C45DAE">
      <w:pPr>
        <w:pStyle w:val="BodyText"/>
      </w:pPr>
      <w:r>
        <w:t>This document describes the steps for onboarding to the open source project so that you can contribute code to the Microsoft Biology Initiative.</w:t>
      </w:r>
    </w:p>
    <w:p w:rsidR="00C45DAE" w:rsidRDefault="00C45DAE" w:rsidP="00C45DAE">
      <w:pPr>
        <w:pStyle w:val="BodyText"/>
      </w:pPr>
      <w:r w:rsidRPr="0091515E">
        <w:t xml:space="preserve">For updates </w:t>
      </w:r>
      <w:r>
        <w:t xml:space="preserve">to this document and the rest of the MBI documentation, </w:t>
      </w:r>
      <w:r w:rsidRPr="0091515E">
        <w:t xml:space="preserve">see </w:t>
      </w:r>
      <w:r w:rsidRPr="0091515E">
        <w:br/>
      </w:r>
      <w:hyperlink r:id="rId11" w:history="1">
        <w:r w:rsidRPr="007D4689">
          <w:rPr>
            <w:rStyle w:val="Hyperlink"/>
          </w:rPr>
          <w:t>http://mbf.codeplex.com/documentation</w:t>
        </w:r>
      </w:hyperlink>
      <w:r w:rsidRPr="006B7519">
        <w:t>.</w:t>
      </w:r>
    </w:p>
    <w:p w:rsidR="00C45DAE" w:rsidRDefault="00C45DAE" w:rsidP="00C45DAE">
      <w:pPr>
        <w:pStyle w:val="Le"/>
      </w:pPr>
    </w:p>
    <w:p w:rsidR="00C45DAE" w:rsidRPr="00A6731E" w:rsidRDefault="00C45DAE" w:rsidP="00C45DAE">
      <w:pPr>
        <w:pStyle w:val="Procedure"/>
      </w:pPr>
      <w:r w:rsidRPr="00555AF3">
        <w:t>Contents</w:t>
      </w:r>
    </w:p>
    <w:p w:rsidR="00C45DAE" w:rsidRDefault="00C45DAE" w:rsidP="00C45DAE">
      <w:pPr>
        <w:pStyle w:val="TOC1"/>
      </w:pPr>
      <w:r>
        <w:fldChar w:fldCharType="begin"/>
      </w:r>
      <w:r>
        <w:instrText xml:space="preserve"> TOC \o "1-2" \h \z \u </w:instrText>
      </w:r>
      <w:r>
        <w:fldChar w:fldCharType="separate"/>
      </w:r>
      <w:hyperlink w:anchor="_Toc274060506" w:history="1">
        <w:r w:rsidRPr="004E6D5E">
          <w:rPr>
            <w:rStyle w:val="Hyperlink"/>
          </w:rPr>
          <w:t>Introduction</w:t>
        </w:r>
        <w:r>
          <w:rPr>
            <w:webHidden/>
          </w:rPr>
          <w:tab/>
        </w:r>
        <w:r>
          <w:rPr>
            <w:webHidden/>
          </w:rPr>
          <w:fldChar w:fldCharType="begin"/>
        </w:r>
        <w:r>
          <w:rPr>
            <w:webHidden/>
          </w:rPr>
          <w:instrText xml:space="preserve"> PAGEREF _Toc274060506 \h </w:instrText>
        </w:r>
        <w:r>
          <w:rPr>
            <w:webHidden/>
          </w:rPr>
        </w:r>
        <w:r>
          <w:rPr>
            <w:webHidden/>
          </w:rPr>
          <w:fldChar w:fldCharType="separate"/>
        </w:r>
        <w:r>
          <w:rPr>
            <w:webHidden/>
          </w:rPr>
          <w:t>3</w:t>
        </w:r>
        <w:r>
          <w:rPr>
            <w:webHidden/>
          </w:rPr>
          <w:fldChar w:fldCharType="end"/>
        </w:r>
      </w:hyperlink>
    </w:p>
    <w:p w:rsidR="00C45DAE" w:rsidRDefault="00506B8F" w:rsidP="00C45DAE">
      <w:pPr>
        <w:pStyle w:val="TOC1"/>
      </w:pPr>
      <w:hyperlink w:anchor="_Toc274060507" w:history="1">
        <w:r w:rsidR="00C45DAE" w:rsidRPr="004E6D5E">
          <w:rPr>
            <w:rStyle w:val="Hyperlink"/>
          </w:rPr>
          <w:t>Set Up Your Environment</w:t>
        </w:r>
        <w:r w:rsidR="00C45DAE">
          <w:rPr>
            <w:webHidden/>
          </w:rPr>
          <w:tab/>
        </w:r>
        <w:r w:rsidR="00C45DAE">
          <w:rPr>
            <w:webHidden/>
          </w:rPr>
          <w:fldChar w:fldCharType="begin"/>
        </w:r>
        <w:r w:rsidR="00C45DAE">
          <w:rPr>
            <w:webHidden/>
          </w:rPr>
          <w:instrText xml:space="preserve"> PAGEREF _Toc274060507 \h </w:instrText>
        </w:r>
        <w:r w:rsidR="00C45DAE">
          <w:rPr>
            <w:webHidden/>
          </w:rPr>
        </w:r>
        <w:r w:rsidR="00C45DAE">
          <w:rPr>
            <w:webHidden/>
          </w:rPr>
          <w:fldChar w:fldCharType="separate"/>
        </w:r>
        <w:r w:rsidR="00C45DAE">
          <w:rPr>
            <w:webHidden/>
          </w:rPr>
          <w:t>3</w:t>
        </w:r>
        <w:r w:rsidR="00C45DAE">
          <w:rPr>
            <w:webHidden/>
          </w:rPr>
          <w:fldChar w:fldCharType="end"/>
        </w:r>
      </w:hyperlink>
    </w:p>
    <w:p w:rsidR="00C45DAE" w:rsidRDefault="00506B8F" w:rsidP="00C45DAE">
      <w:pPr>
        <w:pStyle w:val="TOC2"/>
        <w:rPr>
          <w:rFonts w:eastAsiaTheme="minorEastAsia"/>
        </w:rPr>
      </w:pPr>
      <w:hyperlink w:anchor="_Toc274060508" w:history="1">
        <w:r w:rsidR="00C45DAE" w:rsidRPr="004E6D5E">
          <w:rPr>
            <w:rStyle w:val="Hyperlink"/>
            <w:rFonts w:cstheme="minorHAnsi"/>
          </w:rPr>
          <w:t>Install Visual Studio 2010</w:t>
        </w:r>
        <w:r w:rsidR="00C45DAE">
          <w:rPr>
            <w:webHidden/>
          </w:rPr>
          <w:tab/>
        </w:r>
        <w:r w:rsidR="00C45DAE">
          <w:rPr>
            <w:webHidden/>
          </w:rPr>
          <w:fldChar w:fldCharType="begin"/>
        </w:r>
        <w:r w:rsidR="00C45DAE">
          <w:rPr>
            <w:webHidden/>
          </w:rPr>
          <w:instrText xml:space="preserve"> PAGEREF _Toc274060508 \h </w:instrText>
        </w:r>
        <w:r w:rsidR="00C45DAE">
          <w:rPr>
            <w:webHidden/>
          </w:rPr>
        </w:r>
        <w:r w:rsidR="00C45DAE">
          <w:rPr>
            <w:webHidden/>
          </w:rPr>
          <w:fldChar w:fldCharType="separate"/>
        </w:r>
        <w:r w:rsidR="00C45DAE">
          <w:rPr>
            <w:webHidden/>
          </w:rPr>
          <w:t>3</w:t>
        </w:r>
        <w:r w:rsidR="00C45DAE">
          <w:rPr>
            <w:webHidden/>
          </w:rPr>
          <w:fldChar w:fldCharType="end"/>
        </w:r>
      </w:hyperlink>
    </w:p>
    <w:p w:rsidR="00C45DAE" w:rsidRDefault="00506B8F" w:rsidP="00C45DAE">
      <w:pPr>
        <w:pStyle w:val="TOC2"/>
        <w:rPr>
          <w:rFonts w:eastAsiaTheme="minorEastAsia"/>
        </w:rPr>
      </w:pPr>
      <w:hyperlink w:anchor="_Toc274060509" w:history="1">
        <w:r w:rsidR="00C45DAE" w:rsidRPr="004E6D5E">
          <w:rPr>
            <w:rStyle w:val="Hyperlink"/>
          </w:rPr>
          <w:t>Connect to the TFS Server</w:t>
        </w:r>
        <w:r w:rsidR="00C45DAE">
          <w:rPr>
            <w:webHidden/>
          </w:rPr>
          <w:tab/>
        </w:r>
        <w:r w:rsidR="00C45DAE">
          <w:rPr>
            <w:webHidden/>
          </w:rPr>
          <w:fldChar w:fldCharType="begin"/>
        </w:r>
        <w:r w:rsidR="00C45DAE">
          <w:rPr>
            <w:webHidden/>
          </w:rPr>
          <w:instrText xml:space="preserve"> PAGEREF _Toc274060509 \h </w:instrText>
        </w:r>
        <w:r w:rsidR="00C45DAE">
          <w:rPr>
            <w:webHidden/>
          </w:rPr>
        </w:r>
        <w:r w:rsidR="00C45DAE">
          <w:rPr>
            <w:webHidden/>
          </w:rPr>
          <w:fldChar w:fldCharType="separate"/>
        </w:r>
        <w:r w:rsidR="00C45DAE">
          <w:rPr>
            <w:webHidden/>
          </w:rPr>
          <w:t>3</w:t>
        </w:r>
        <w:r w:rsidR="00C45DAE">
          <w:rPr>
            <w:webHidden/>
          </w:rPr>
          <w:fldChar w:fldCharType="end"/>
        </w:r>
      </w:hyperlink>
    </w:p>
    <w:p w:rsidR="00C45DAE" w:rsidRDefault="00506B8F" w:rsidP="00C45DAE">
      <w:pPr>
        <w:pStyle w:val="TOC1"/>
      </w:pPr>
      <w:hyperlink w:anchor="_Toc274060510" w:history="1">
        <w:r w:rsidR="00C45DAE" w:rsidRPr="004E6D5E">
          <w:rPr>
            <w:rStyle w:val="Hyperlink"/>
          </w:rPr>
          <w:t>Work with the Source Tree</w:t>
        </w:r>
        <w:r w:rsidR="00C45DAE">
          <w:rPr>
            <w:webHidden/>
          </w:rPr>
          <w:tab/>
        </w:r>
        <w:r w:rsidR="00C45DAE">
          <w:rPr>
            <w:webHidden/>
          </w:rPr>
          <w:fldChar w:fldCharType="begin"/>
        </w:r>
        <w:r w:rsidR="00C45DAE">
          <w:rPr>
            <w:webHidden/>
          </w:rPr>
          <w:instrText xml:space="preserve"> PAGEREF _Toc274060510 \h </w:instrText>
        </w:r>
        <w:r w:rsidR="00C45DAE">
          <w:rPr>
            <w:webHidden/>
          </w:rPr>
        </w:r>
        <w:r w:rsidR="00C45DAE">
          <w:rPr>
            <w:webHidden/>
          </w:rPr>
          <w:fldChar w:fldCharType="separate"/>
        </w:r>
        <w:r w:rsidR="00C45DAE">
          <w:rPr>
            <w:webHidden/>
          </w:rPr>
          <w:t>8</w:t>
        </w:r>
        <w:r w:rsidR="00C45DAE">
          <w:rPr>
            <w:webHidden/>
          </w:rPr>
          <w:fldChar w:fldCharType="end"/>
        </w:r>
      </w:hyperlink>
    </w:p>
    <w:p w:rsidR="00C45DAE" w:rsidRDefault="00506B8F" w:rsidP="00C45DAE">
      <w:pPr>
        <w:pStyle w:val="TOC2"/>
        <w:rPr>
          <w:rFonts w:eastAsiaTheme="minorEastAsia"/>
        </w:rPr>
      </w:pPr>
      <w:hyperlink w:anchor="_Toc274060511" w:history="1">
        <w:r w:rsidR="00C45DAE" w:rsidRPr="004E6D5E">
          <w:rPr>
            <w:rStyle w:val="Hyperlink"/>
          </w:rPr>
          <w:t>Build the MBI Project</w:t>
        </w:r>
        <w:r w:rsidR="00C45DAE">
          <w:rPr>
            <w:webHidden/>
          </w:rPr>
          <w:tab/>
        </w:r>
        <w:r w:rsidR="00C45DAE">
          <w:rPr>
            <w:webHidden/>
          </w:rPr>
          <w:fldChar w:fldCharType="begin"/>
        </w:r>
        <w:r w:rsidR="00C45DAE">
          <w:rPr>
            <w:webHidden/>
          </w:rPr>
          <w:instrText xml:space="preserve"> PAGEREF _Toc274060511 \h </w:instrText>
        </w:r>
        <w:r w:rsidR="00C45DAE">
          <w:rPr>
            <w:webHidden/>
          </w:rPr>
        </w:r>
        <w:r w:rsidR="00C45DAE">
          <w:rPr>
            <w:webHidden/>
          </w:rPr>
          <w:fldChar w:fldCharType="separate"/>
        </w:r>
        <w:r w:rsidR="00C45DAE">
          <w:rPr>
            <w:webHidden/>
          </w:rPr>
          <w:t>11</w:t>
        </w:r>
        <w:r w:rsidR="00C45DAE">
          <w:rPr>
            <w:webHidden/>
          </w:rPr>
          <w:fldChar w:fldCharType="end"/>
        </w:r>
      </w:hyperlink>
    </w:p>
    <w:p w:rsidR="00C45DAE" w:rsidRDefault="00506B8F" w:rsidP="00C45DAE">
      <w:pPr>
        <w:pStyle w:val="TOC2"/>
        <w:rPr>
          <w:rFonts w:eastAsiaTheme="minorEastAsia"/>
        </w:rPr>
      </w:pPr>
      <w:hyperlink w:anchor="_Toc274060512" w:history="1">
        <w:r w:rsidR="00C45DAE" w:rsidRPr="004E6D5E">
          <w:rPr>
            <w:rStyle w:val="Hyperlink"/>
            <w:rFonts w:cstheme="minorHAnsi"/>
          </w:rPr>
          <w:t>Generate the Installers</w:t>
        </w:r>
        <w:r w:rsidR="00C45DAE">
          <w:rPr>
            <w:webHidden/>
          </w:rPr>
          <w:tab/>
        </w:r>
        <w:r w:rsidR="00C45DAE">
          <w:rPr>
            <w:webHidden/>
          </w:rPr>
          <w:fldChar w:fldCharType="begin"/>
        </w:r>
        <w:r w:rsidR="00C45DAE">
          <w:rPr>
            <w:webHidden/>
          </w:rPr>
          <w:instrText xml:space="preserve"> PAGEREF _Toc274060512 \h </w:instrText>
        </w:r>
        <w:r w:rsidR="00C45DAE">
          <w:rPr>
            <w:webHidden/>
          </w:rPr>
        </w:r>
        <w:r w:rsidR="00C45DAE">
          <w:rPr>
            <w:webHidden/>
          </w:rPr>
          <w:fldChar w:fldCharType="separate"/>
        </w:r>
        <w:r w:rsidR="00C45DAE">
          <w:rPr>
            <w:webHidden/>
          </w:rPr>
          <w:t>12</w:t>
        </w:r>
        <w:r w:rsidR="00C45DAE">
          <w:rPr>
            <w:webHidden/>
          </w:rPr>
          <w:fldChar w:fldCharType="end"/>
        </w:r>
      </w:hyperlink>
    </w:p>
    <w:p w:rsidR="00C45DAE" w:rsidRDefault="00506B8F" w:rsidP="00C45DAE">
      <w:pPr>
        <w:pStyle w:val="TOC2"/>
        <w:rPr>
          <w:rFonts w:eastAsiaTheme="minorEastAsia"/>
        </w:rPr>
      </w:pPr>
      <w:hyperlink w:anchor="_Toc274060513" w:history="1">
        <w:r w:rsidR="00C45DAE" w:rsidRPr="004E6D5E">
          <w:rPr>
            <w:rStyle w:val="Hyperlink"/>
            <w:rFonts w:cstheme="minorHAnsi"/>
          </w:rPr>
          <w:t>Test the Code</w:t>
        </w:r>
        <w:r w:rsidR="00C45DAE">
          <w:rPr>
            <w:webHidden/>
          </w:rPr>
          <w:tab/>
        </w:r>
        <w:r w:rsidR="00C45DAE">
          <w:rPr>
            <w:webHidden/>
          </w:rPr>
          <w:fldChar w:fldCharType="begin"/>
        </w:r>
        <w:r w:rsidR="00C45DAE">
          <w:rPr>
            <w:webHidden/>
          </w:rPr>
          <w:instrText xml:space="preserve"> PAGEREF _Toc274060513 \h </w:instrText>
        </w:r>
        <w:r w:rsidR="00C45DAE">
          <w:rPr>
            <w:webHidden/>
          </w:rPr>
        </w:r>
        <w:r w:rsidR="00C45DAE">
          <w:rPr>
            <w:webHidden/>
          </w:rPr>
          <w:fldChar w:fldCharType="separate"/>
        </w:r>
        <w:r w:rsidR="00C45DAE">
          <w:rPr>
            <w:webHidden/>
          </w:rPr>
          <w:t>13</w:t>
        </w:r>
        <w:r w:rsidR="00C45DAE">
          <w:rPr>
            <w:webHidden/>
          </w:rPr>
          <w:fldChar w:fldCharType="end"/>
        </w:r>
      </w:hyperlink>
    </w:p>
    <w:p w:rsidR="00C45DAE" w:rsidRDefault="00506B8F" w:rsidP="00C45DAE">
      <w:pPr>
        <w:pStyle w:val="TOC2"/>
        <w:rPr>
          <w:rFonts w:eastAsiaTheme="minorEastAsia"/>
        </w:rPr>
      </w:pPr>
      <w:hyperlink w:anchor="_Toc274060514" w:history="1">
        <w:r w:rsidR="00C45DAE" w:rsidRPr="004E6D5E">
          <w:rPr>
            <w:rStyle w:val="Hyperlink"/>
          </w:rPr>
          <w:t>Build the API Reference CHM</w:t>
        </w:r>
        <w:r w:rsidR="00C45DAE">
          <w:rPr>
            <w:webHidden/>
          </w:rPr>
          <w:tab/>
        </w:r>
        <w:r w:rsidR="00C45DAE">
          <w:rPr>
            <w:webHidden/>
          </w:rPr>
          <w:fldChar w:fldCharType="begin"/>
        </w:r>
        <w:r w:rsidR="00C45DAE">
          <w:rPr>
            <w:webHidden/>
          </w:rPr>
          <w:instrText xml:space="preserve"> PAGEREF _Toc274060514 \h </w:instrText>
        </w:r>
        <w:r w:rsidR="00C45DAE">
          <w:rPr>
            <w:webHidden/>
          </w:rPr>
        </w:r>
        <w:r w:rsidR="00C45DAE">
          <w:rPr>
            <w:webHidden/>
          </w:rPr>
          <w:fldChar w:fldCharType="separate"/>
        </w:r>
        <w:r w:rsidR="00C45DAE">
          <w:rPr>
            <w:webHidden/>
          </w:rPr>
          <w:t>14</w:t>
        </w:r>
        <w:r w:rsidR="00C45DAE">
          <w:rPr>
            <w:webHidden/>
          </w:rPr>
          <w:fldChar w:fldCharType="end"/>
        </w:r>
      </w:hyperlink>
    </w:p>
    <w:p w:rsidR="00C45DAE" w:rsidRDefault="00506B8F" w:rsidP="00C45DAE">
      <w:pPr>
        <w:pStyle w:val="TOC2"/>
        <w:rPr>
          <w:rFonts w:eastAsiaTheme="minorEastAsia"/>
        </w:rPr>
      </w:pPr>
      <w:hyperlink w:anchor="_Toc274060515" w:history="1">
        <w:r w:rsidR="00C45DAE" w:rsidRPr="004E6D5E">
          <w:rPr>
            <w:rStyle w:val="Hyperlink"/>
          </w:rPr>
          <w:t>Manage Work Items</w:t>
        </w:r>
        <w:r w:rsidR="00C45DAE">
          <w:rPr>
            <w:webHidden/>
          </w:rPr>
          <w:tab/>
        </w:r>
        <w:r w:rsidR="00C45DAE">
          <w:rPr>
            <w:webHidden/>
          </w:rPr>
          <w:fldChar w:fldCharType="begin"/>
        </w:r>
        <w:r w:rsidR="00C45DAE">
          <w:rPr>
            <w:webHidden/>
          </w:rPr>
          <w:instrText xml:space="preserve"> PAGEREF _Toc274060515 \h </w:instrText>
        </w:r>
        <w:r w:rsidR="00C45DAE">
          <w:rPr>
            <w:webHidden/>
          </w:rPr>
        </w:r>
        <w:r w:rsidR="00C45DAE">
          <w:rPr>
            <w:webHidden/>
          </w:rPr>
          <w:fldChar w:fldCharType="separate"/>
        </w:r>
        <w:r w:rsidR="00C45DAE">
          <w:rPr>
            <w:webHidden/>
          </w:rPr>
          <w:t>15</w:t>
        </w:r>
        <w:r w:rsidR="00C45DAE">
          <w:rPr>
            <w:webHidden/>
          </w:rPr>
          <w:fldChar w:fldCharType="end"/>
        </w:r>
      </w:hyperlink>
    </w:p>
    <w:p w:rsidR="00C45DAE" w:rsidRDefault="00506B8F" w:rsidP="00C45DAE">
      <w:pPr>
        <w:pStyle w:val="TOC1"/>
      </w:pPr>
      <w:hyperlink w:anchor="_Toc274060516" w:history="1">
        <w:r w:rsidR="00C45DAE" w:rsidRPr="004E6D5E">
          <w:rPr>
            <w:rStyle w:val="Hyperlink"/>
          </w:rPr>
          <w:t>Conclusion</w:t>
        </w:r>
        <w:r w:rsidR="00C45DAE">
          <w:rPr>
            <w:webHidden/>
          </w:rPr>
          <w:tab/>
        </w:r>
        <w:r w:rsidR="00C45DAE">
          <w:rPr>
            <w:webHidden/>
          </w:rPr>
          <w:fldChar w:fldCharType="begin"/>
        </w:r>
        <w:r w:rsidR="00C45DAE">
          <w:rPr>
            <w:webHidden/>
          </w:rPr>
          <w:instrText xml:space="preserve"> PAGEREF _Toc274060516 \h </w:instrText>
        </w:r>
        <w:r w:rsidR="00C45DAE">
          <w:rPr>
            <w:webHidden/>
          </w:rPr>
        </w:r>
        <w:r w:rsidR="00C45DAE">
          <w:rPr>
            <w:webHidden/>
          </w:rPr>
          <w:fldChar w:fldCharType="separate"/>
        </w:r>
        <w:r w:rsidR="00C45DAE">
          <w:rPr>
            <w:webHidden/>
          </w:rPr>
          <w:t>18</w:t>
        </w:r>
        <w:r w:rsidR="00C45DAE">
          <w:rPr>
            <w:webHidden/>
          </w:rPr>
          <w:fldChar w:fldCharType="end"/>
        </w:r>
      </w:hyperlink>
    </w:p>
    <w:p w:rsidR="00C45DAE" w:rsidRPr="00F57150" w:rsidRDefault="00C45DAE" w:rsidP="00C45DAE">
      <w:pPr>
        <w:pStyle w:val="BodyText"/>
      </w:pPr>
      <w:r>
        <w:fldChar w:fldCharType="end"/>
      </w:r>
    </w:p>
    <w:p w:rsidR="00C45DAE" w:rsidRPr="00BF0B2D" w:rsidRDefault="00C45DAE" w:rsidP="00C45DAE">
      <w:pPr>
        <w:pStyle w:val="BodyTextLink"/>
        <w:pageBreakBefore/>
        <w:rPr>
          <w:rStyle w:val="Small"/>
          <w:rFonts w:eastAsiaTheme="minorEastAsia" w:cstheme="minorBidi"/>
          <w:noProof/>
          <w:szCs w:val="22"/>
        </w:rPr>
      </w:pPr>
      <w:r w:rsidRPr="00BF0B2D">
        <w:rPr>
          <w:rStyle w:val="Small"/>
        </w:rPr>
        <w:lastRenderedPageBreak/>
        <w:t xml:space="preserve">Disclaimer: This document is provided “as-is”. Information and views expressed in this document, including URL and other Internet Web site references, may change without notice. You bear the risk of using it. </w:t>
      </w:r>
    </w:p>
    <w:p w:rsidR="00C45DAE" w:rsidRPr="00BF0B2D" w:rsidRDefault="00C45DAE" w:rsidP="00C45DAE">
      <w:pPr>
        <w:pStyle w:val="BodyTextLink"/>
        <w:rPr>
          <w:rStyle w:val="Small"/>
        </w:rPr>
      </w:pPr>
      <w:r w:rsidRPr="00BF0B2D">
        <w:rPr>
          <w:rStyle w:val="Small"/>
        </w:rPr>
        <w:t xml:space="preserve">This document does not provide you with any legal rights to any intellectual property in any Microsoft product. You may copy and use this document for your internal, reference purposes. </w:t>
      </w:r>
    </w:p>
    <w:p w:rsidR="00C45DAE" w:rsidRPr="00BF0B2D" w:rsidRDefault="00C45DAE" w:rsidP="00C45DAE">
      <w:pPr>
        <w:pStyle w:val="BodyTextLink"/>
        <w:rPr>
          <w:rStyle w:val="Small"/>
        </w:rPr>
      </w:pPr>
      <w:r w:rsidRPr="00BF0B2D">
        <w:rPr>
          <w:rStyle w:val="Small"/>
        </w:rPr>
        <w:t>© 2010 Microsoft Corporation. All rights reserved.</w:t>
      </w:r>
    </w:p>
    <w:p w:rsidR="00C45DAE" w:rsidRPr="00ED3B7D" w:rsidRDefault="00C45DAE" w:rsidP="00C45DAE">
      <w:r w:rsidRPr="00620BEB">
        <w:rPr>
          <w:rStyle w:val="Small"/>
        </w:rPr>
        <w:t xml:space="preserve">Microsoft, </w:t>
      </w:r>
      <w:r>
        <w:rPr>
          <w:rStyle w:val="Small"/>
        </w:rPr>
        <w:t xml:space="preserve">Azure, </w:t>
      </w:r>
      <w:r w:rsidRPr="00620BEB">
        <w:rPr>
          <w:rStyle w:val="Small"/>
        </w:rPr>
        <w:t xml:space="preserve">MSDN, Silverlight, Visual Studio, </w:t>
      </w:r>
      <w:r w:rsidRPr="00BF0B2D">
        <w:rPr>
          <w:rStyle w:val="Small"/>
        </w:rPr>
        <w:t>and Windows are trademarks of the Microsoft group of companies.  All other trademarks are property of their respective owners.</w:t>
      </w:r>
    </w:p>
    <w:p w:rsidR="00C45DAE" w:rsidRPr="004E325C" w:rsidRDefault="00C45DAE" w:rsidP="00C45DAE">
      <w:r>
        <w:br w:type="page"/>
      </w:r>
    </w:p>
    <w:p w:rsidR="00C45DAE" w:rsidRDefault="00C45DAE" w:rsidP="00C45DAE">
      <w:pPr>
        <w:pStyle w:val="Heading1"/>
      </w:pPr>
      <w:bookmarkStart w:id="2" w:name="_Toc274060506"/>
      <w:r>
        <w:lastRenderedPageBreak/>
        <w:t>Introduction</w:t>
      </w:r>
      <w:bookmarkEnd w:id="2"/>
    </w:p>
    <w:p w:rsidR="00C45DAE" w:rsidRDefault="00C45DAE" w:rsidP="00C45DAE">
      <w:pPr>
        <w:pStyle w:val="BodyTextLink"/>
      </w:pPr>
      <w:r w:rsidRPr="00693F20">
        <w:t xml:space="preserve">Welcome to the Microsoft Biology </w:t>
      </w:r>
      <w:r>
        <w:t>Initiative</w:t>
      </w:r>
      <w:r w:rsidRPr="00693F20">
        <w:t xml:space="preserve"> (MB</w:t>
      </w:r>
      <w:r>
        <w:t>I</w:t>
      </w:r>
      <w:r w:rsidRPr="00693F20">
        <w:t>)</w:t>
      </w:r>
      <w:r>
        <w:t>, an open source initiative to support bioinformatics research. The initiative consists of two components:</w:t>
      </w:r>
    </w:p>
    <w:p w:rsidR="00C45DAE" w:rsidRDefault="00C45DAE" w:rsidP="00C45DAE">
      <w:pPr>
        <w:pStyle w:val="BulletList"/>
      </w:pPr>
      <w:r>
        <w:t>Microsoft Biology Foundation (MBF) is an open source, reusable .NET Framework library and application programming interface (API) for bioinformatics research.</w:t>
      </w:r>
    </w:p>
    <w:p w:rsidR="00C45DAE" w:rsidRDefault="00C45DAE" w:rsidP="00C45DAE">
      <w:pPr>
        <w:pStyle w:val="BulletList"/>
      </w:pPr>
      <w:r>
        <w:t>Microsoft Biology Tools (MBT) is a set of bioinformatics applications.</w:t>
      </w:r>
    </w:p>
    <w:p w:rsidR="00C45DAE" w:rsidRPr="00E8074C" w:rsidRDefault="00C45DAE" w:rsidP="00C45DAE">
      <w:pPr>
        <w:pStyle w:val="Le"/>
      </w:pPr>
    </w:p>
    <w:p w:rsidR="00C45DAE" w:rsidRDefault="00C45DAE" w:rsidP="00C45DAE">
      <w:pPr>
        <w:pStyle w:val="BodyTextLink"/>
      </w:pPr>
      <w:r>
        <w:t xml:space="preserve">Interested users can obtain the source code and contribute to either MBF or MBT. </w:t>
      </w:r>
      <w:r w:rsidRPr="00693F20">
        <w:t>This document get</w:t>
      </w:r>
      <w:r>
        <w:t>s you</w:t>
      </w:r>
      <w:r w:rsidRPr="00693F20">
        <w:t xml:space="preserve"> </w:t>
      </w:r>
      <w:r>
        <w:t>started by describing how to connect to the project’s source code repository and work with the source tree</w:t>
      </w:r>
      <w:r w:rsidRPr="00693F20">
        <w:t>.</w:t>
      </w:r>
      <w:r>
        <w:t xml:space="preserve"> For more about MBI:</w:t>
      </w:r>
    </w:p>
    <w:p w:rsidR="00C45DAE" w:rsidRPr="005A225A" w:rsidRDefault="00C45DAE" w:rsidP="00C45DAE">
      <w:pPr>
        <w:pStyle w:val="BulletList"/>
      </w:pPr>
      <w:r>
        <w:t xml:space="preserve">For general information, see the </w:t>
      </w:r>
      <w:r w:rsidRPr="005A225A">
        <w:t xml:space="preserve">MBI homepage: </w:t>
      </w:r>
      <w:hyperlink r:id="rId12" w:history="1">
        <w:r w:rsidRPr="005A225A">
          <w:rPr>
            <w:rStyle w:val="Hyperlink"/>
            <w:color w:val="auto"/>
            <w:u w:val="none"/>
          </w:rPr>
          <w:t>http://research.microsoft.com/bio</w:t>
        </w:r>
      </w:hyperlink>
    </w:p>
    <w:p w:rsidR="00C45DAE" w:rsidRPr="005A225A" w:rsidRDefault="00C45DAE" w:rsidP="00C45DAE">
      <w:pPr>
        <w:pStyle w:val="BulletList"/>
      </w:pPr>
      <w:r>
        <w:t>F</w:t>
      </w:r>
      <w:r w:rsidRPr="005A225A">
        <w:t>or technical questions</w:t>
      </w:r>
      <w:r>
        <w:t xml:space="preserve">, use the </w:t>
      </w:r>
      <w:r w:rsidRPr="005A225A">
        <w:t xml:space="preserve">MBI community forum: </w:t>
      </w:r>
      <w:hyperlink r:id="rId13" w:history="1">
        <w:r w:rsidRPr="005A225A">
          <w:rPr>
            <w:rStyle w:val="Hyperlink"/>
            <w:color w:val="auto"/>
            <w:u w:val="none"/>
          </w:rPr>
          <w:t>http://www.getsatisfaction.com/bio</w:t>
        </w:r>
      </w:hyperlink>
      <w:r w:rsidRPr="005A225A">
        <w:t xml:space="preserve"> </w:t>
      </w:r>
    </w:p>
    <w:p w:rsidR="00C45DAE" w:rsidRDefault="00C45DAE" w:rsidP="00C45DAE">
      <w:pPr>
        <w:pStyle w:val="BodyText"/>
      </w:pPr>
      <w:bookmarkStart w:id="3" w:name="_Toc264444243"/>
      <w:bookmarkStart w:id="4" w:name="_Toc264448138"/>
      <w:bookmarkStart w:id="5" w:name="_Toc274060507"/>
      <w:r w:rsidRPr="00693F20">
        <w:rPr>
          <w:b/>
        </w:rPr>
        <w:t>Note</w:t>
      </w:r>
      <w:r>
        <w:rPr>
          <w:b/>
        </w:rPr>
        <w:t xml:space="preserve"> </w:t>
      </w:r>
      <w:r>
        <w:rPr>
          <w:color w:val="000000"/>
        </w:rPr>
        <w:t>This</w:t>
      </w:r>
      <w:r w:rsidRPr="00693F20">
        <w:t xml:space="preserve"> is a living document.</w:t>
      </w:r>
      <w:r>
        <w:t xml:space="preserve"> </w:t>
      </w:r>
      <w:r w:rsidRPr="00693F20">
        <w:t xml:space="preserve">If you find mistakes or areas that are confusing as you go through the process of getting setup, </w:t>
      </w:r>
      <w:r>
        <w:t>please log a work item to update the document</w:t>
      </w:r>
      <w:r w:rsidRPr="00693F20">
        <w:t>.</w:t>
      </w:r>
      <w:r>
        <w:t xml:space="preserve"> See </w:t>
      </w:r>
      <w:commentRangeStart w:id="6"/>
      <w:r>
        <w:t xml:space="preserve">“Create a Work Item” later in this document for details. </w:t>
      </w:r>
      <w:commentRangeEnd w:id="6"/>
      <w:r>
        <w:rPr>
          <w:rStyle w:val="CommentReference"/>
          <w:rFonts w:ascii="Arial" w:eastAsia="Times New Roman" w:hAnsi="Arial" w:cs="Times New Roman"/>
          <w:b/>
          <w:color w:val="0000FF"/>
        </w:rPr>
        <w:commentReference w:id="6"/>
      </w:r>
      <w:r w:rsidRPr="00693F20">
        <w:t>Thanks!</w:t>
      </w:r>
    </w:p>
    <w:p w:rsidR="00C45DAE" w:rsidRDefault="00C45DAE" w:rsidP="00C45DAE">
      <w:pPr>
        <w:pStyle w:val="Heading1"/>
      </w:pPr>
      <w:r w:rsidRPr="00E16934">
        <w:t>Set</w:t>
      </w:r>
      <w:r>
        <w:t xml:space="preserve"> U</w:t>
      </w:r>
      <w:r w:rsidRPr="00693F20">
        <w:t>p Your Environment</w:t>
      </w:r>
      <w:bookmarkEnd w:id="3"/>
      <w:bookmarkEnd w:id="4"/>
      <w:bookmarkEnd w:id="5"/>
    </w:p>
    <w:p w:rsidR="00C45DAE" w:rsidRDefault="00C45DAE" w:rsidP="00C45DAE">
      <w:pPr>
        <w:pStyle w:val="BodyText"/>
      </w:pPr>
      <w:r>
        <w:t>The MBI source code repository is hosted on a Microsoft extranet server and managed by Microsoft® Visual® Studio Team Foundation Server (TFS). MBI contributors can access this server and actively participate in the ongoing development of MBI.</w:t>
      </w:r>
    </w:p>
    <w:p w:rsidR="00C45DAE" w:rsidRDefault="00C45DAE" w:rsidP="00C45DAE">
      <w:pPr>
        <w:pStyle w:val="BodyText"/>
      </w:pPr>
      <w:r>
        <w:t xml:space="preserve">The MBI project also periodically posts stable snapshots of the source tree to the </w:t>
      </w:r>
      <w:hyperlink r:id="rId15" w:history="1">
        <w:r w:rsidRPr="00B273B2">
          <w:rPr>
            <w:rStyle w:val="Hyperlink"/>
          </w:rPr>
          <w:t xml:space="preserve">MBI </w:t>
        </w:r>
        <w:proofErr w:type="spellStart"/>
        <w:r w:rsidRPr="00B273B2">
          <w:rPr>
            <w:rStyle w:val="Hyperlink"/>
          </w:rPr>
          <w:t>CodePlex</w:t>
        </w:r>
        <w:proofErr w:type="spellEnd"/>
        <w:r w:rsidRPr="00B273B2">
          <w:rPr>
            <w:rStyle w:val="Hyperlink"/>
          </w:rPr>
          <w:t xml:space="preserve"> Web</w:t>
        </w:r>
      </w:hyperlink>
      <w:r>
        <w:t xml:space="preserve"> site. If you are interested in MBI but do not want to submit code to the repository, you can obtain a copy of the source tree by downloading a snapshot. You don’t need partner or contributor status for such downloads, the snapshots are available to any interested user. See the MBI </w:t>
      </w:r>
      <w:proofErr w:type="spellStart"/>
      <w:r>
        <w:t>CodePlex</w:t>
      </w:r>
      <w:proofErr w:type="spellEnd"/>
      <w:r>
        <w:t xml:space="preserve"> Web site for details.</w:t>
      </w:r>
    </w:p>
    <w:p w:rsidR="00C45DAE" w:rsidRDefault="00C45DAE" w:rsidP="00C45DAE">
      <w:pPr>
        <w:pStyle w:val="BodyText"/>
      </w:pPr>
      <w:bookmarkStart w:id="7" w:name="_Toc264444244"/>
      <w:bookmarkStart w:id="8" w:name="_Toc274060508"/>
      <w:r>
        <w:t>This section describes how to set up your system and connect to the active repository. It is intended primarily for contributors, and focuses on the tools and procedures that they must use.</w:t>
      </w:r>
    </w:p>
    <w:p w:rsidR="00C45DAE" w:rsidRDefault="00C45DAE" w:rsidP="00C45DAE">
      <w:pPr>
        <w:pStyle w:val="Heading2"/>
      </w:pPr>
      <w:r>
        <w:t xml:space="preserve">Become a Contributor and Partner </w:t>
      </w:r>
    </w:p>
    <w:p w:rsidR="00C45DAE" w:rsidRPr="00BF5C9A" w:rsidRDefault="00C45DAE" w:rsidP="00C45DAE">
      <w:pPr>
        <w:pStyle w:val="BodyText"/>
      </w:pPr>
      <w:r>
        <w:t xml:space="preserve">You must be an MBI contributor to access the active repository and submit code to the project. If you are interested in becoming a contributor, contact the MBI team through the </w:t>
      </w:r>
      <w:hyperlink r:id="rId16" w:history="1">
        <w:r>
          <w:rPr>
            <w:rStyle w:val="Hyperlink"/>
          </w:rPr>
          <w:t>MBI Community Forum</w:t>
        </w:r>
      </w:hyperlink>
      <w:r>
        <w:t xml:space="preserve"> or the </w:t>
      </w:r>
      <w:r w:rsidRPr="00B273B2">
        <w:t xml:space="preserve">MBI </w:t>
      </w:r>
      <w:proofErr w:type="spellStart"/>
      <w:r w:rsidRPr="00B273B2">
        <w:t>CodePlex</w:t>
      </w:r>
      <w:proofErr w:type="spellEnd"/>
      <w:r>
        <w:t xml:space="preserve"> Web site</w:t>
      </w:r>
      <w:r w:rsidRPr="001B2538">
        <w:t>.</w:t>
      </w:r>
    </w:p>
    <w:p w:rsidR="00C45DAE" w:rsidRDefault="00C45DAE" w:rsidP="00C45DAE">
      <w:pPr>
        <w:pStyle w:val="BodyText"/>
      </w:pPr>
      <w:r>
        <w:t>Contributors must also have partner credentials, which grants access the extranet servers that host the repository. If you have partner credentials from previous MBI TFS projects, you should already have access to the extranet servers. Otherwise, you can obtain partner credentials by contacting the MBI team, as described in the previous paragraph.</w:t>
      </w:r>
    </w:p>
    <w:p w:rsidR="00C45DAE" w:rsidRPr="00693F20" w:rsidRDefault="00C45DAE" w:rsidP="00C45DAE">
      <w:pPr>
        <w:pStyle w:val="Heading2"/>
        <w:rPr>
          <w:rFonts w:cstheme="minorHAnsi"/>
        </w:rPr>
      </w:pPr>
      <w:r>
        <w:rPr>
          <w:rFonts w:cstheme="minorHAnsi"/>
        </w:rPr>
        <w:lastRenderedPageBreak/>
        <w:t>Install</w:t>
      </w:r>
      <w:r w:rsidRPr="00693F20">
        <w:rPr>
          <w:rFonts w:cstheme="minorHAnsi"/>
        </w:rPr>
        <w:t xml:space="preserve"> Visual Studio 2010</w:t>
      </w:r>
      <w:bookmarkEnd w:id="7"/>
      <w:bookmarkEnd w:id="8"/>
    </w:p>
    <w:p w:rsidR="00C45DAE" w:rsidRDefault="00C45DAE" w:rsidP="00C45DAE">
      <w:pPr>
        <w:pStyle w:val="BodyText"/>
      </w:pPr>
      <w:r>
        <w:t xml:space="preserve">The MBI project uses TFS to manage the development process in the active repository. TFS includes collaboration components that support team development, such as source code control and work item/bug tracking.  </w:t>
      </w:r>
    </w:p>
    <w:p w:rsidR="00C45DAE" w:rsidRDefault="00C45DAE" w:rsidP="00C45DAE">
      <w:pPr>
        <w:pStyle w:val="BodyText"/>
      </w:pPr>
      <w:r>
        <w:t xml:space="preserve">To be a contributor and participate fully in the MBI project, you must have Visual Studio 2010 and Visual Studio Team Explorer installed on your system. These two products provide you a complete development environment, including the source-control tools you need to interact with the MBI repository through the TFS server. </w:t>
      </w:r>
      <w:r w:rsidRPr="00693F20">
        <w:t>For more information</w:t>
      </w:r>
      <w:r>
        <w:t xml:space="preserve"> on installing these products</w:t>
      </w:r>
      <w:r w:rsidRPr="00693F20">
        <w:t xml:space="preserve">, see </w:t>
      </w:r>
      <w:hyperlink r:id="rId17" w:history="1">
        <w:r w:rsidRPr="00693F20">
          <w:rPr>
            <w:rStyle w:val="Hyperlink"/>
            <w:rFonts w:cstheme="minorHAnsi"/>
          </w:rPr>
          <w:t xml:space="preserve">Getting </w:t>
        </w:r>
        <w:r>
          <w:rPr>
            <w:rStyle w:val="Hyperlink"/>
            <w:rFonts w:cstheme="minorHAnsi"/>
          </w:rPr>
          <w:t>S</w:t>
        </w:r>
        <w:r w:rsidRPr="00693F20">
          <w:rPr>
            <w:rStyle w:val="Hyperlink"/>
            <w:rFonts w:cstheme="minorHAnsi"/>
          </w:rPr>
          <w:t>tarted with Team Foundation</w:t>
        </w:r>
      </w:hyperlink>
      <w:r w:rsidRPr="006B7519">
        <w:t xml:space="preserve"> on MSDN</w:t>
      </w:r>
      <w:r w:rsidRPr="00C1444A">
        <w:t>.</w:t>
      </w:r>
      <w:r w:rsidRPr="00300F7B">
        <w:t xml:space="preserve"> </w:t>
      </w:r>
    </w:p>
    <w:p w:rsidR="00C45DAE" w:rsidRDefault="00C45DAE" w:rsidP="00C45DAE">
      <w:pPr>
        <w:pStyle w:val="BodyText"/>
      </w:pPr>
      <w:r>
        <w:rPr>
          <w:b/>
        </w:rPr>
        <w:t>Tip</w:t>
      </w:r>
      <w:r w:rsidRPr="007A13E0">
        <w:rPr>
          <w:b/>
        </w:rPr>
        <w:t>:</w:t>
      </w:r>
      <w:r>
        <w:t xml:space="preserve"> Visual Studio is a retail product. However if you are in Academia, you can obtain Visual Studio for free through the </w:t>
      </w:r>
      <w:hyperlink r:id="rId18" w:history="1">
        <w:proofErr w:type="spellStart"/>
        <w:r w:rsidRPr="00693F20">
          <w:rPr>
            <w:rStyle w:val="Hyperlink"/>
            <w:rFonts w:cstheme="minorHAnsi"/>
          </w:rPr>
          <w:t>Dream</w:t>
        </w:r>
        <w:r>
          <w:rPr>
            <w:rStyle w:val="Hyperlink"/>
            <w:rFonts w:cstheme="minorHAnsi"/>
          </w:rPr>
          <w:t>S</w:t>
        </w:r>
        <w:r w:rsidRPr="00693F20">
          <w:rPr>
            <w:rStyle w:val="Hyperlink"/>
            <w:rFonts w:cstheme="minorHAnsi"/>
          </w:rPr>
          <w:t>park</w:t>
        </w:r>
        <w:proofErr w:type="spellEnd"/>
      </w:hyperlink>
      <w:r w:rsidRPr="00693F20">
        <w:t xml:space="preserve"> </w:t>
      </w:r>
      <w:r>
        <w:t xml:space="preserve">program. </w:t>
      </w:r>
    </w:p>
    <w:p w:rsidR="00C45DAE" w:rsidRDefault="00C45DAE" w:rsidP="00C45DAE">
      <w:pPr>
        <w:pStyle w:val="Heading2"/>
      </w:pPr>
      <w:bookmarkStart w:id="9" w:name="_Toc274060509"/>
      <w:r>
        <w:t>Connect to the TFS Server</w:t>
      </w:r>
      <w:bookmarkEnd w:id="9"/>
    </w:p>
    <w:p w:rsidR="00C45DAE" w:rsidRDefault="00C45DAE" w:rsidP="00C45DAE">
      <w:pPr>
        <w:pStyle w:val="BodyText"/>
      </w:pPr>
      <w:r>
        <w:t xml:space="preserve">To access the MBI repository, you must select Visual Studio Team Foundation Server as your source control plug-in and connect to the MBI TFS server on the extranet. If you are already familiar with TFS, you can connect by using the following information. </w:t>
      </w:r>
    </w:p>
    <w:p w:rsidR="00C45DAE" w:rsidRDefault="00C45DAE" w:rsidP="00C45DAE">
      <w:pPr>
        <w:rPr>
          <w:rFonts w:ascii="Courier New" w:hAnsi="Courier New" w:cs="Courier New"/>
          <w:sz w:val="18"/>
          <w:szCs w:val="18"/>
        </w:rPr>
      </w:pPr>
      <w:r>
        <w:rPr>
          <w:rFonts w:ascii="Courier New" w:hAnsi="Courier New" w:cs="Courier New"/>
          <w:sz w:val="18"/>
          <w:szCs w:val="18"/>
        </w:rPr>
        <w:t xml:space="preserve">Server: </w:t>
      </w:r>
      <w:r>
        <w:t>VSTF-EU-DUB-01.partners.extranet.microsoft.com</w:t>
      </w:r>
    </w:p>
    <w:p w:rsidR="00C45DAE" w:rsidRDefault="00C45DAE" w:rsidP="00C45DAE">
      <w:pPr>
        <w:rPr>
          <w:rFonts w:ascii="Courier New" w:hAnsi="Courier New" w:cs="Courier New"/>
          <w:sz w:val="18"/>
          <w:szCs w:val="18"/>
        </w:rPr>
      </w:pPr>
      <w:r>
        <w:rPr>
          <w:rFonts w:ascii="Courier New" w:hAnsi="Courier New" w:cs="Courier New"/>
          <w:sz w:val="18"/>
          <w:szCs w:val="18"/>
        </w:rPr>
        <w:t xml:space="preserve"> Path: TFS</w:t>
      </w:r>
    </w:p>
    <w:p w:rsidR="00C45DAE" w:rsidRDefault="00C45DAE" w:rsidP="00C45DAE">
      <w:pPr>
        <w:rPr>
          <w:rFonts w:ascii="Courier New" w:hAnsi="Courier New" w:cs="Courier New"/>
          <w:sz w:val="18"/>
          <w:szCs w:val="18"/>
        </w:rPr>
      </w:pPr>
      <w:r>
        <w:rPr>
          <w:rFonts w:ascii="Courier New" w:hAnsi="Courier New" w:cs="Courier New"/>
          <w:sz w:val="18"/>
          <w:szCs w:val="18"/>
        </w:rPr>
        <w:t xml:space="preserve"> Port: 8443</w:t>
      </w:r>
    </w:p>
    <w:p w:rsidR="00C45DAE" w:rsidRDefault="00C45DAE" w:rsidP="00C45DAE">
      <w:pPr>
        <w:rPr>
          <w:rFonts w:ascii="Courier New" w:hAnsi="Courier New" w:cs="Courier New"/>
          <w:sz w:val="18"/>
          <w:szCs w:val="18"/>
        </w:rPr>
      </w:pPr>
      <w:r>
        <w:rPr>
          <w:rFonts w:ascii="Courier New" w:hAnsi="Courier New" w:cs="Courier New"/>
          <w:sz w:val="18"/>
          <w:szCs w:val="18"/>
        </w:rPr>
        <w:t xml:space="preserve"> Protocol: https</w:t>
      </w:r>
    </w:p>
    <w:p w:rsidR="00C45DAE" w:rsidRDefault="00C45DAE" w:rsidP="00C45DAE">
      <w:pPr>
        <w:rPr>
          <w:rFonts w:ascii="Courier New" w:hAnsi="Courier New" w:cs="Courier New"/>
          <w:sz w:val="18"/>
          <w:szCs w:val="18"/>
        </w:rPr>
      </w:pPr>
      <w:r>
        <w:rPr>
          <w:rFonts w:ascii="Courier New" w:hAnsi="Courier New" w:cs="Courier New"/>
          <w:sz w:val="18"/>
          <w:szCs w:val="18"/>
        </w:rPr>
        <w:t xml:space="preserve"> Project: MBI</w:t>
      </w:r>
    </w:p>
    <w:p w:rsidR="00C45DAE" w:rsidRDefault="00C45DAE" w:rsidP="00C45DAE">
      <w:pPr>
        <w:pStyle w:val="Le"/>
      </w:pPr>
    </w:p>
    <w:p w:rsidR="00C45DAE" w:rsidRDefault="00C45DAE" w:rsidP="00C45DAE">
      <w:pPr>
        <w:pStyle w:val="BodyText"/>
      </w:pPr>
      <w:r>
        <w:t>If you are new to TFS, the remainder of this section describes the process in detail</w:t>
      </w:r>
    </w:p>
    <w:p w:rsidR="00C45DAE" w:rsidRDefault="00C45DAE" w:rsidP="00C45DAE">
      <w:pPr>
        <w:pStyle w:val="Heading3"/>
      </w:pPr>
      <w:r>
        <w:t>Step 1: Specify TFS</w:t>
      </w:r>
    </w:p>
    <w:p w:rsidR="00C45DAE" w:rsidRDefault="00C45DAE" w:rsidP="00C45DAE">
      <w:pPr>
        <w:pStyle w:val="BodyText"/>
      </w:pPr>
      <w:r>
        <w:t>If you haven’t already done so, you must specify TFS as your source-control plug-in.</w:t>
      </w:r>
    </w:p>
    <w:p w:rsidR="00C45DAE" w:rsidRDefault="00C45DAE" w:rsidP="00C45DAE">
      <w:pPr>
        <w:pStyle w:val="Procedure"/>
      </w:pPr>
      <w:r>
        <w:t>Select TFS as the source-control plug-in</w:t>
      </w:r>
    </w:p>
    <w:p w:rsidR="00C45DAE" w:rsidRPr="00A55C85" w:rsidRDefault="00C45DAE" w:rsidP="00C45DAE">
      <w:pPr>
        <w:pStyle w:val="List"/>
      </w:pPr>
      <w:r>
        <w:t>1.</w:t>
      </w:r>
      <w:r>
        <w:tab/>
      </w:r>
      <w:r w:rsidRPr="00693F20">
        <w:t>On the Visual Studio</w:t>
      </w:r>
      <w:r w:rsidRPr="00693F20">
        <w:rPr>
          <w:b/>
        </w:rPr>
        <w:t xml:space="preserve"> Tools</w:t>
      </w:r>
      <w:r w:rsidRPr="00693F20">
        <w:t xml:space="preserve"> menu, </w:t>
      </w:r>
      <w:r>
        <w:t>click</w:t>
      </w:r>
      <w:r w:rsidRPr="00693F20">
        <w:t xml:space="preserve"> </w:t>
      </w:r>
      <w:r w:rsidRPr="003D3075">
        <w:rPr>
          <w:b/>
        </w:rPr>
        <w:t>Options</w:t>
      </w:r>
      <w:r w:rsidRPr="00693F20">
        <w:t xml:space="preserve"> </w:t>
      </w:r>
      <w:r>
        <w:t>to</w:t>
      </w:r>
      <w:r w:rsidRPr="00693F20">
        <w:t xml:space="preserve"> open the </w:t>
      </w:r>
      <w:r w:rsidRPr="00693F20">
        <w:rPr>
          <w:b/>
        </w:rPr>
        <w:t>Options</w:t>
      </w:r>
      <w:r w:rsidRPr="00693F20">
        <w:t xml:space="preserve"> dialog</w:t>
      </w:r>
      <w:r>
        <w:t xml:space="preserve"> box.</w:t>
      </w:r>
    </w:p>
    <w:p w:rsidR="00C45DAE" w:rsidRDefault="00C45DAE" w:rsidP="00C45DAE">
      <w:pPr>
        <w:pStyle w:val="List"/>
      </w:pPr>
      <w:r>
        <w:t>2.</w:t>
      </w:r>
      <w:r>
        <w:tab/>
      </w:r>
      <w:proofErr w:type="gramStart"/>
      <w:r w:rsidRPr="00693F20">
        <w:t>In</w:t>
      </w:r>
      <w:proofErr w:type="gramEnd"/>
      <w:r w:rsidRPr="00693F20">
        <w:t xml:space="preserve"> the left panel of the </w:t>
      </w:r>
      <w:r w:rsidRPr="00693F20">
        <w:rPr>
          <w:b/>
        </w:rPr>
        <w:t>Options</w:t>
      </w:r>
      <w:r>
        <w:t xml:space="preserve"> dialog box.</w:t>
      </w:r>
    </w:p>
    <w:p w:rsidR="00C45DAE" w:rsidRDefault="00C45DAE" w:rsidP="00C45DAE">
      <w:pPr>
        <w:pStyle w:val="BulletList2"/>
      </w:pPr>
      <w:r>
        <w:t>E</w:t>
      </w:r>
      <w:r w:rsidRPr="00693F20">
        <w:t xml:space="preserve">xpand the Source Control item and </w:t>
      </w:r>
      <w:r>
        <w:t>click</w:t>
      </w:r>
      <w:r w:rsidRPr="00693F20">
        <w:t xml:space="preserve"> Plug-in Selection.</w:t>
      </w:r>
      <w:r>
        <w:t xml:space="preserve"> </w:t>
      </w:r>
    </w:p>
    <w:p w:rsidR="00C45DAE" w:rsidRDefault="00C45DAE" w:rsidP="00C45DAE">
      <w:pPr>
        <w:pStyle w:val="BulletList2"/>
      </w:pPr>
      <w:r w:rsidRPr="00693F20">
        <w:t>In the right panel</w:t>
      </w:r>
      <w:r>
        <w:t>,</w:t>
      </w:r>
      <w:r w:rsidRPr="00693F20">
        <w:t xml:space="preserve"> set </w:t>
      </w:r>
      <w:r w:rsidRPr="00C1444A">
        <w:rPr>
          <w:b/>
        </w:rPr>
        <w:t>Current source control plug-in:</w:t>
      </w:r>
      <w:r w:rsidRPr="00693F20">
        <w:t xml:space="preserve"> to Visual Studio Team Foundation Server</w:t>
      </w:r>
      <w:r>
        <w:t>.</w:t>
      </w:r>
      <w:r w:rsidRPr="00693F20">
        <w:t xml:space="preserve"> Click </w:t>
      </w:r>
      <w:r w:rsidRPr="00C1444A">
        <w:rPr>
          <w:b/>
        </w:rPr>
        <w:t>OK</w:t>
      </w:r>
      <w:r w:rsidRPr="00693F20">
        <w:t>.</w:t>
      </w:r>
      <w:r w:rsidRPr="00A55C85">
        <w:t xml:space="preserve"> </w:t>
      </w:r>
    </w:p>
    <w:p w:rsidR="00C45DAE" w:rsidRDefault="00C45DAE" w:rsidP="00C45DAE">
      <w:pPr>
        <w:pStyle w:val="FigCap"/>
        <w:ind w:left="720" w:hanging="720"/>
        <w:jc w:val="center"/>
      </w:pPr>
      <w:r w:rsidRPr="00CB6887">
        <w:rPr>
          <w:noProof/>
        </w:rPr>
        <w:lastRenderedPageBreak/>
        <w:drawing>
          <wp:inline distT="0" distB="0" distL="0" distR="0" wp14:anchorId="7DA4B190" wp14:editId="323CCA37">
            <wp:extent cx="4876800" cy="32473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ugInSelection.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876800" cy="3247390"/>
                    </a:xfrm>
                    <a:prstGeom prst="rect">
                      <a:avLst/>
                    </a:prstGeom>
                  </pic:spPr>
                </pic:pic>
              </a:graphicData>
            </a:graphic>
          </wp:inline>
        </w:drawing>
      </w:r>
    </w:p>
    <w:p w:rsidR="00C45DAE" w:rsidRPr="00804186" w:rsidRDefault="00C45DAE" w:rsidP="00C45DAE">
      <w:pPr>
        <w:pStyle w:val="FigCap"/>
      </w:pPr>
      <w:proofErr w:type="gramStart"/>
      <w:r>
        <w:t>Figure 1.</w:t>
      </w:r>
      <w:proofErr w:type="gramEnd"/>
      <w:r>
        <w:t xml:space="preserve"> Visual Studio Options dialog box</w:t>
      </w:r>
    </w:p>
    <w:p w:rsidR="00C45DAE" w:rsidRDefault="00C45DAE" w:rsidP="00C45DAE">
      <w:pPr>
        <w:pStyle w:val="Heading3"/>
      </w:pPr>
      <w:r>
        <w:t>Step 2: Connect to the MBI server</w:t>
      </w:r>
    </w:p>
    <w:p w:rsidR="00C45DAE" w:rsidRDefault="00C45DAE" w:rsidP="00C45DAE">
      <w:pPr>
        <w:pStyle w:val="BodyText"/>
      </w:pPr>
      <w:r>
        <w:t>You can now connect to the MBI server.</w:t>
      </w:r>
    </w:p>
    <w:p w:rsidR="00C45DAE" w:rsidRPr="0021301B" w:rsidRDefault="00C45DAE" w:rsidP="00C45DAE">
      <w:pPr>
        <w:pStyle w:val="Procedure"/>
      </w:pPr>
      <w:r>
        <w:t>To connect to the MBI server</w:t>
      </w:r>
    </w:p>
    <w:p w:rsidR="00C45DAE" w:rsidRDefault="00C45DAE" w:rsidP="00C45DAE">
      <w:pPr>
        <w:pStyle w:val="List"/>
      </w:pPr>
      <w:r>
        <w:t>1.</w:t>
      </w:r>
      <w:r>
        <w:tab/>
      </w:r>
      <w:r w:rsidRPr="00693F20">
        <w:t xml:space="preserve">On the </w:t>
      </w:r>
      <w:r w:rsidRPr="00693F20">
        <w:rPr>
          <w:b/>
        </w:rPr>
        <w:t>Team</w:t>
      </w:r>
      <w:r w:rsidRPr="00693F20">
        <w:t xml:space="preserve"> menu, select </w:t>
      </w:r>
      <w:r w:rsidRPr="0021301B">
        <w:rPr>
          <w:b/>
        </w:rPr>
        <w:t>Connect to Team Foundation Server</w:t>
      </w:r>
      <w:r w:rsidRPr="00D36471">
        <w:t>, which opens the</w:t>
      </w:r>
      <w:r>
        <w:rPr>
          <w:b/>
        </w:rPr>
        <w:t xml:space="preserve"> Connect to Team Project </w:t>
      </w:r>
      <w:r w:rsidRPr="00D36471">
        <w:t>dialog box</w:t>
      </w:r>
    </w:p>
    <w:p w:rsidR="00C45DAE" w:rsidRDefault="00C45DAE" w:rsidP="00C45DAE">
      <w:pPr>
        <w:pStyle w:val="BodyTextIndent"/>
      </w:pPr>
      <w:r w:rsidRPr="00FA1849">
        <w:rPr>
          <w:noProof/>
        </w:rPr>
        <w:lastRenderedPageBreak/>
        <w:drawing>
          <wp:inline distT="0" distB="0" distL="0" distR="0" wp14:anchorId="7C431667" wp14:editId="34BF5A71">
            <wp:extent cx="4876800" cy="4088130"/>
            <wp:effectExtent l="0" t="0" r="0" b="0"/>
            <wp:docPr id="20" name="Picture 20" descr="cid:image005.png@01CB2CCD.D5D44FD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5.png@01CB2CCD.D5D44FD0"/>
                    <pic:cNvPicPr>
                      <a:picLocks noChangeAspect="1" noChangeArrowheads="1"/>
                    </pic:cNvPicPr>
                  </pic:nvPicPr>
                  <pic:blipFill>
                    <a:blip r:embed="rId20" r:link="rId21" cstate="print">
                      <a:extLst>
                        <a:ext uri="{28A0092B-C50C-407E-A947-70E740481C1C}">
                          <a14:useLocalDpi xmlns:a14="http://schemas.microsoft.com/office/drawing/2010/main" val="0"/>
                        </a:ext>
                      </a:extLst>
                    </a:blip>
                    <a:srcRect/>
                    <a:stretch>
                      <a:fillRect/>
                    </a:stretch>
                  </pic:blipFill>
                  <pic:spPr bwMode="auto">
                    <a:xfrm>
                      <a:off x="0" y="0"/>
                      <a:ext cx="4876800" cy="4088130"/>
                    </a:xfrm>
                    <a:prstGeom prst="rect">
                      <a:avLst/>
                    </a:prstGeom>
                    <a:noFill/>
                    <a:ln>
                      <a:noFill/>
                    </a:ln>
                  </pic:spPr>
                </pic:pic>
              </a:graphicData>
            </a:graphic>
          </wp:inline>
        </w:drawing>
      </w:r>
    </w:p>
    <w:p w:rsidR="00C45DAE" w:rsidRPr="00D36471" w:rsidRDefault="00C45DAE" w:rsidP="00C45DAE">
      <w:pPr>
        <w:pStyle w:val="FigCap"/>
      </w:pPr>
      <w:proofErr w:type="gramStart"/>
      <w:r>
        <w:t>Figure 2.</w:t>
      </w:r>
      <w:proofErr w:type="gramEnd"/>
      <w:r>
        <w:t xml:space="preserve"> Connect to Team Project and related dialog boxes</w:t>
      </w:r>
    </w:p>
    <w:p w:rsidR="00C45DAE" w:rsidRDefault="00C45DAE" w:rsidP="00C45DAE">
      <w:pPr>
        <w:pStyle w:val="List"/>
      </w:pPr>
      <w:r>
        <w:t>2.</w:t>
      </w:r>
      <w:r>
        <w:tab/>
      </w:r>
      <w:r w:rsidRPr="00D36471">
        <w:t xml:space="preserve">In the Connect to Team Foundation Server dialog Box, click </w:t>
      </w:r>
      <w:r w:rsidRPr="00D36471">
        <w:rPr>
          <w:b/>
        </w:rPr>
        <w:t>Servers</w:t>
      </w:r>
      <w:r w:rsidRPr="00D36471">
        <w:t>.</w:t>
      </w:r>
    </w:p>
    <w:p w:rsidR="00C45DAE" w:rsidRDefault="00C45DAE" w:rsidP="00C45DAE">
      <w:pPr>
        <w:pStyle w:val="List"/>
      </w:pPr>
      <w:r>
        <w:t>3.</w:t>
      </w:r>
      <w:r>
        <w:tab/>
        <w:t>In</w:t>
      </w:r>
      <w:r w:rsidRPr="00693F20">
        <w:t xml:space="preserve"> the </w:t>
      </w:r>
      <w:r w:rsidRPr="00693F20">
        <w:rPr>
          <w:b/>
        </w:rPr>
        <w:t>Add/Remove Team Foundation Server</w:t>
      </w:r>
      <w:r w:rsidRPr="00693F20">
        <w:t xml:space="preserve"> dialog</w:t>
      </w:r>
      <w:r>
        <w:t xml:space="preserve"> box, </w:t>
      </w:r>
      <w:r w:rsidRPr="00693F20">
        <w:t xml:space="preserve">click </w:t>
      </w:r>
      <w:r w:rsidRPr="003D3075">
        <w:rPr>
          <w:b/>
        </w:rPr>
        <w:t>Add</w:t>
      </w:r>
      <w:r>
        <w:t>.</w:t>
      </w:r>
    </w:p>
    <w:p w:rsidR="00C45DAE" w:rsidRDefault="00C45DAE" w:rsidP="00C45DAE">
      <w:pPr>
        <w:pStyle w:val="List"/>
        <w:keepNext/>
      </w:pPr>
      <w:r>
        <w:t>4.</w:t>
      </w:r>
      <w:r>
        <w:tab/>
        <w:t xml:space="preserve">In </w:t>
      </w:r>
      <w:r w:rsidRPr="00693F20">
        <w:t xml:space="preserve">the </w:t>
      </w:r>
      <w:r w:rsidRPr="00693F20">
        <w:rPr>
          <w:b/>
        </w:rPr>
        <w:t>Add Team Foundation Server</w:t>
      </w:r>
      <w:r w:rsidRPr="00693F20">
        <w:t xml:space="preserve"> dialog </w:t>
      </w:r>
      <w:r>
        <w:t>box:</w:t>
      </w:r>
    </w:p>
    <w:p w:rsidR="00C45DAE" w:rsidRDefault="00C45DAE" w:rsidP="00C45DAE">
      <w:pPr>
        <w:pStyle w:val="BulletList2"/>
      </w:pPr>
      <w:r>
        <w:t>Enter the name of the TFS server that hosts the project—VSTF-EU-DUB-01.partners.extranet.microsoft.com.</w:t>
      </w:r>
    </w:p>
    <w:p w:rsidR="00C45DAE" w:rsidRDefault="00C45DAE" w:rsidP="00C45DAE">
      <w:pPr>
        <w:pStyle w:val="BulletList2"/>
      </w:pPr>
      <w:r>
        <w:t xml:space="preserve">Set the </w:t>
      </w:r>
      <w:r w:rsidRPr="009E1FAD">
        <w:rPr>
          <w:rStyle w:val="Bold"/>
        </w:rPr>
        <w:t>Path</w:t>
      </w:r>
      <w:r>
        <w:t xml:space="preserve"> to:  </w:t>
      </w:r>
      <w:r>
        <w:rPr>
          <w:rFonts w:ascii="Courier New" w:hAnsi="Courier New" w:cs="Courier New"/>
          <w:sz w:val="18"/>
          <w:szCs w:val="18"/>
        </w:rPr>
        <w:t>TFS</w:t>
      </w:r>
      <w:r>
        <w:t xml:space="preserve">. </w:t>
      </w:r>
    </w:p>
    <w:p w:rsidR="00C45DAE" w:rsidRDefault="00C45DAE" w:rsidP="00C45DAE">
      <w:pPr>
        <w:pStyle w:val="BulletList2"/>
      </w:pPr>
      <w:r>
        <w:t xml:space="preserve">Set the </w:t>
      </w:r>
      <w:r w:rsidRPr="009E1FAD">
        <w:rPr>
          <w:rStyle w:val="Bold"/>
        </w:rPr>
        <w:t>Port</w:t>
      </w:r>
      <w:r>
        <w:t xml:space="preserve"> number is set to 8</w:t>
      </w:r>
      <w:r w:rsidRPr="009E1FAD">
        <w:rPr>
          <w:rStyle w:val="Bold"/>
        </w:rPr>
        <w:t>443</w:t>
      </w:r>
      <w:r>
        <w:t xml:space="preserve"> and select the </w:t>
      </w:r>
      <w:r w:rsidRPr="009E1FAD">
        <w:rPr>
          <w:rStyle w:val="Bold"/>
        </w:rPr>
        <w:t>HTTPS</w:t>
      </w:r>
      <w:r>
        <w:t xml:space="preserve"> protocol. </w:t>
      </w:r>
    </w:p>
    <w:p w:rsidR="00C45DAE" w:rsidRPr="0021301B" w:rsidRDefault="00C45DAE" w:rsidP="00C45DAE">
      <w:pPr>
        <w:pStyle w:val="BodyTextIndent"/>
      </w:pPr>
      <w:r>
        <w:t xml:space="preserve">After you click </w:t>
      </w:r>
      <w:r w:rsidRPr="00D36471">
        <w:rPr>
          <w:b/>
        </w:rPr>
        <w:t>OK</w:t>
      </w:r>
      <w:r>
        <w:t>, VSTF-EU-DUB-01.partners.extranet.microsoft.com should appear</w:t>
      </w:r>
      <w:r w:rsidRPr="00693F20">
        <w:t xml:space="preserve"> in </w:t>
      </w:r>
      <w:r>
        <w:t>your</w:t>
      </w:r>
      <w:r w:rsidRPr="00693F20">
        <w:t xml:space="preserve"> list of Team Foundation Servers.</w:t>
      </w:r>
      <w:r>
        <w:t xml:space="preserve"> </w:t>
      </w:r>
    </w:p>
    <w:p w:rsidR="00C45DAE" w:rsidRDefault="00C45DAE" w:rsidP="00C45DAE">
      <w:pPr>
        <w:pStyle w:val="List"/>
      </w:pPr>
      <w:r>
        <w:t>5.</w:t>
      </w:r>
      <w:r>
        <w:tab/>
      </w:r>
      <w:r w:rsidRPr="00693F20">
        <w:t xml:space="preserve">Click </w:t>
      </w:r>
      <w:r w:rsidRPr="003D3075">
        <w:rPr>
          <w:b/>
        </w:rPr>
        <w:t>Close</w:t>
      </w:r>
      <w:r w:rsidRPr="00693F20">
        <w:t xml:space="preserve"> to return to the </w:t>
      </w:r>
      <w:r w:rsidRPr="00693F20">
        <w:rPr>
          <w:b/>
        </w:rPr>
        <w:t>Connect to Team Foundation Server</w:t>
      </w:r>
      <w:r w:rsidRPr="00693F20">
        <w:t xml:space="preserve"> dialog</w:t>
      </w:r>
      <w:r>
        <w:t xml:space="preserve"> box</w:t>
      </w:r>
      <w:r w:rsidRPr="00693F20">
        <w:t>.</w:t>
      </w:r>
      <w:r w:rsidRPr="00A55C85">
        <w:t xml:space="preserve"> </w:t>
      </w:r>
    </w:p>
    <w:p w:rsidR="00C45DAE" w:rsidRDefault="00C45DAE" w:rsidP="00C45DAE">
      <w:pPr>
        <w:pStyle w:val="List"/>
        <w:keepNext/>
      </w:pPr>
      <w:r>
        <w:t>6.</w:t>
      </w:r>
      <w:r>
        <w:tab/>
      </w:r>
      <w:r w:rsidRPr="00693F20">
        <w:t xml:space="preserve">Make sure that the </w:t>
      </w:r>
      <w:r w:rsidRPr="00693F20">
        <w:rPr>
          <w:b/>
        </w:rPr>
        <w:t>MB</w:t>
      </w:r>
      <w:r>
        <w:rPr>
          <w:b/>
        </w:rPr>
        <w:t>I</w:t>
      </w:r>
      <w:r w:rsidRPr="00693F20">
        <w:rPr>
          <w:b/>
        </w:rPr>
        <w:t xml:space="preserve"> </w:t>
      </w:r>
      <w:r w:rsidRPr="00693F20">
        <w:t xml:space="preserve">Team Project is checked, and then click </w:t>
      </w:r>
      <w:r w:rsidRPr="0021301B">
        <w:rPr>
          <w:b/>
        </w:rPr>
        <w:t>Connect</w:t>
      </w:r>
      <w:r w:rsidRPr="00693F20">
        <w:t>.</w:t>
      </w:r>
    </w:p>
    <w:p w:rsidR="00C45DAE" w:rsidRDefault="00C45DAE" w:rsidP="00C45DAE">
      <w:pPr>
        <w:pStyle w:val="Le"/>
      </w:pPr>
    </w:p>
    <w:p w:rsidR="00C45DAE" w:rsidRDefault="00C45DAE" w:rsidP="00C45DAE">
      <w:pPr>
        <w:pStyle w:val="BodyText"/>
      </w:pPr>
      <w:r>
        <w:t>T</w:t>
      </w:r>
      <w:r w:rsidRPr="00693F20">
        <w:t xml:space="preserve">he project </w:t>
      </w:r>
      <w:r>
        <w:t>now appears</w:t>
      </w:r>
      <w:r w:rsidRPr="00693F20">
        <w:t xml:space="preserve"> in your </w:t>
      </w:r>
      <w:r w:rsidRPr="00693F20">
        <w:rPr>
          <w:b/>
        </w:rPr>
        <w:t>Team Explorer</w:t>
      </w:r>
      <w:r w:rsidRPr="00693F20">
        <w:t xml:space="preserve"> window.</w:t>
      </w:r>
      <w:r>
        <w:t xml:space="preserve"> </w:t>
      </w:r>
      <w:proofErr w:type="gramStart"/>
      <w:r w:rsidRPr="00693F20">
        <w:t xml:space="preserve">If the </w:t>
      </w:r>
      <w:r w:rsidRPr="00693F20">
        <w:rPr>
          <w:b/>
        </w:rPr>
        <w:t>Team Explorer</w:t>
      </w:r>
      <w:r w:rsidRPr="00693F20">
        <w:t xml:space="preserve"> window is not visible, </w:t>
      </w:r>
      <w:r>
        <w:t xml:space="preserve">press </w:t>
      </w:r>
      <w:r w:rsidRPr="00693F20">
        <w:t xml:space="preserve">the </w:t>
      </w:r>
      <w:r>
        <w:t xml:space="preserve">key </w:t>
      </w:r>
      <w:r w:rsidRPr="00693F20">
        <w:t xml:space="preserve">sequence </w:t>
      </w:r>
      <w:r w:rsidRPr="003D3075">
        <w:rPr>
          <w:b/>
        </w:rPr>
        <w:t>CTRL+\</w:t>
      </w:r>
      <w:r>
        <w:t xml:space="preserve"> followed by</w:t>
      </w:r>
      <w:r w:rsidRPr="003D3075">
        <w:rPr>
          <w:b/>
        </w:rPr>
        <w:t xml:space="preserve"> CTRL+M</w:t>
      </w:r>
      <w:r w:rsidRPr="00693F20">
        <w:t xml:space="preserve"> </w:t>
      </w:r>
      <w:r>
        <w:t>to</w:t>
      </w:r>
      <w:r w:rsidRPr="00693F20">
        <w:t xml:space="preserve"> activate it.</w:t>
      </w:r>
      <w:proofErr w:type="gramEnd"/>
      <w:r>
        <w:t xml:space="preserve"> </w:t>
      </w:r>
    </w:p>
    <w:p w:rsidR="00C45DAE" w:rsidRDefault="00C45DAE" w:rsidP="00C45DAE">
      <w:pPr>
        <w:pStyle w:val="Heading3"/>
      </w:pPr>
      <w:r>
        <w:t>Step 3: Create a Workspace</w:t>
      </w:r>
    </w:p>
    <w:p w:rsidR="00C45DAE" w:rsidRPr="0009450B" w:rsidRDefault="00C45DAE" w:rsidP="00C45DAE">
      <w:pPr>
        <w:pStyle w:val="BodyText"/>
      </w:pPr>
      <w:r w:rsidRPr="00693F20">
        <w:t xml:space="preserve">The next step is to create a </w:t>
      </w:r>
      <w:r w:rsidRPr="00693F20">
        <w:rPr>
          <w:b/>
        </w:rPr>
        <w:t>Workspace</w:t>
      </w:r>
      <w:r w:rsidRPr="00693F20">
        <w:t xml:space="preserve"> that defines how you will work with the source on your machine.</w:t>
      </w:r>
      <w:r>
        <w:t xml:space="preserve"> </w:t>
      </w:r>
    </w:p>
    <w:p w:rsidR="00C45DAE" w:rsidRPr="00D36471" w:rsidRDefault="00C45DAE" w:rsidP="00C45DAE">
      <w:pPr>
        <w:pStyle w:val="Procedure"/>
      </w:pPr>
      <w:r>
        <w:lastRenderedPageBreak/>
        <w:t>To create a workspace</w:t>
      </w:r>
    </w:p>
    <w:p w:rsidR="00C45DAE" w:rsidRDefault="00C45DAE" w:rsidP="00C45DAE">
      <w:pPr>
        <w:pStyle w:val="List"/>
        <w:keepNext/>
      </w:pPr>
      <w:r>
        <w:t>1.</w:t>
      </w:r>
      <w:r>
        <w:tab/>
        <w:t>Create a root folder on your local system to host the source tree.</w:t>
      </w:r>
    </w:p>
    <w:p w:rsidR="00C45DAE" w:rsidRPr="00FA3DE6" w:rsidRDefault="00C45DAE" w:rsidP="00C45DAE">
      <w:pPr>
        <w:pStyle w:val="BodyTextIndent"/>
      </w:pPr>
      <w:r w:rsidRPr="00FA3DE6">
        <w:t>You can choose any convenient name, so the remainder of the paper refers to the root folder generically as</w:t>
      </w:r>
      <w:r>
        <w:t xml:space="preserve"> [MBI Root].</w:t>
      </w:r>
    </w:p>
    <w:p w:rsidR="00C45DAE" w:rsidRDefault="00C45DAE" w:rsidP="00C45DAE">
      <w:pPr>
        <w:pStyle w:val="BodyTextIndent"/>
      </w:pPr>
      <w:r w:rsidRPr="008C0244">
        <w:rPr>
          <w:b/>
        </w:rPr>
        <w:t>Caution:</w:t>
      </w:r>
      <w:r w:rsidRPr="004475A2">
        <w:t xml:space="preserve"> The name that you choose for</w:t>
      </w:r>
      <w:r>
        <w:t xml:space="preserve"> [MBI Root</w:t>
      </w:r>
      <w:proofErr w:type="gramStart"/>
      <w:r>
        <w:t>]should</w:t>
      </w:r>
      <w:proofErr w:type="gramEnd"/>
      <w:r>
        <w:t xml:space="preserve"> not have any spaces, which can interfere with some of the MBI tools.</w:t>
      </w:r>
    </w:p>
    <w:p w:rsidR="00C45DAE" w:rsidRDefault="00C45DAE" w:rsidP="00C45DAE">
      <w:pPr>
        <w:pStyle w:val="List"/>
        <w:keepNext/>
      </w:pPr>
      <w:r>
        <w:t>2.</w:t>
      </w:r>
      <w:r>
        <w:tab/>
        <w:t xml:space="preserve">In </w:t>
      </w:r>
      <w:r w:rsidRPr="002B2150">
        <w:rPr>
          <w:b/>
        </w:rPr>
        <w:t>Team Explorer</w:t>
      </w:r>
      <w:r>
        <w:t>, d</w:t>
      </w:r>
      <w:r w:rsidRPr="00693F20">
        <w:t>ouble</w:t>
      </w:r>
      <w:r>
        <w:t>-</w:t>
      </w:r>
      <w:r w:rsidRPr="00693F20">
        <w:t xml:space="preserve">click the </w:t>
      </w:r>
      <w:r w:rsidRPr="00693F20">
        <w:rPr>
          <w:b/>
        </w:rPr>
        <w:t>Source Control</w:t>
      </w:r>
      <w:r w:rsidRPr="00693F20">
        <w:t xml:space="preserve"> tree item </w:t>
      </w:r>
      <w:r>
        <w:t>to</w:t>
      </w:r>
      <w:r w:rsidRPr="00693F20">
        <w:t xml:space="preserve"> launch the </w:t>
      </w:r>
      <w:r w:rsidRPr="00693F20">
        <w:rPr>
          <w:b/>
        </w:rPr>
        <w:t>Source Control Explorer</w:t>
      </w:r>
      <w:r w:rsidRPr="00693F20">
        <w:t xml:space="preserve"> on the </w:t>
      </w:r>
      <w:r w:rsidRPr="00693F20">
        <w:rPr>
          <w:b/>
        </w:rPr>
        <w:t>MB</w:t>
      </w:r>
      <w:r>
        <w:rPr>
          <w:b/>
        </w:rPr>
        <w:t>I</w:t>
      </w:r>
      <w:r w:rsidRPr="00693F20">
        <w:t xml:space="preserve"> project. </w:t>
      </w:r>
    </w:p>
    <w:p w:rsidR="00C45DAE" w:rsidRDefault="00C45DAE" w:rsidP="00C45DAE">
      <w:pPr>
        <w:pStyle w:val="BodyTextIndent"/>
      </w:pPr>
      <w:r w:rsidRPr="00FA1849">
        <w:rPr>
          <w:noProof/>
        </w:rPr>
        <w:drawing>
          <wp:inline distT="0" distB="0" distL="0" distR="0" wp14:anchorId="23354329" wp14:editId="4D5E3405">
            <wp:extent cx="3838575" cy="2466975"/>
            <wp:effectExtent l="0" t="0" r="9525" b="9525"/>
            <wp:docPr id="28" name="Picture 28" descr="C:\Users\v-vik\Desktop\TeamExplor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v-vik\Desktop\TeamExplorer.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838575" cy="2466975"/>
                    </a:xfrm>
                    <a:prstGeom prst="rect">
                      <a:avLst/>
                    </a:prstGeom>
                    <a:noFill/>
                    <a:ln>
                      <a:noFill/>
                    </a:ln>
                  </pic:spPr>
                </pic:pic>
              </a:graphicData>
            </a:graphic>
          </wp:inline>
        </w:drawing>
      </w:r>
    </w:p>
    <w:p w:rsidR="00C45DAE" w:rsidRDefault="00C45DAE" w:rsidP="00C45DAE">
      <w:pPr>
        <w:pStyle w:val="FigCap"/>
      </w:pPr>
      <w:proofErr w:type="gramStart"/>
      <w:r>
        <w:t>Figure 3.</w:t>
      </w:r>
      <w:proofErr w:type="gramEnd"/>
      <w:r>
        <w:t xml:space="preserve"> Team Explorer</w:t>
      </w:r>
    </w:p>
    <w:p w:rsidR="00C45DAE" w:rsidRDefault="00C45DAE" w:rsidP="00C45DAE">
      <w:pPr>
        <w:pStyle w:val="List"/>
      </w:pPr>
      <w:r>
        <w:t>3.</w:t>
      </w:r>
      <w:r>
        <w:tab/>
      </w:r>
      <w:r w:rsidRPr="00693F20">
        <w:t xml:space="preserve">In the </w:t>
      </w:r>
      <w:r w:rsidRPr="00693F20">
        <w:rPr>
          <w:b/>
        </w:rPr>
        <w:t>Source Control Explorer</w:t>
      </w:r>
      <w:r w:rsidRPr="00693F20">
        <w:t xml:space="preserve"> </w:t>
      </w:r>
      <w:r>
        <w:t xml:space="preserve">window, </w:t>
      </w:r>
      <w:r w:rsidRPr="00693F20">
        <w:t xml:space="preserve">click Workspaces in the dropdown </w:t>
      </w:r>
      <w:r>
        <w:t xml:space="preserve">menu to display </w:t>
      </w:r>
      <w:r w:rsidRPr="00693F20">
        <w:t xml:space="preserve">the </w:t>
      </w:r>
      <w:r w:rsidRPr="00C1444A">
        <w:rPr>
          <w:b/>
        </w:rPr>
        <w:t>Manage Workspace</w:t>
      </w:r>
      <w:r>
        <w:rPr>
          <w:b/>
        </w:rPr>
        <w:t>s</w:t>
      </w:r>
      <w:r w:rsidRPr="00693F20">
        <w:t xml:space="preserve"> dialog</w:t>
      </w:r>
      <w:r>
        <w:t xml:space="preserve"> box.</w:t>
      </w:r>
      <w:r w:rsidRPr="00693F20">
        <w:t xml:space="preserve"> </w:t>
      </w:r>
    </w:p>
    <w:p w:rsidR="00C45DAE" w:rsidRPr="00693F20" w:rsidRDefault="00C45DAE" w:rsidP="00C45DAE">
      <w:pPr>
        <w:pStyle w:val="FigCap"/>
        <w:jc w:val="center"/>
      </w:pPr>
      <w:r w:rsidRPr="00FA1849">
        <w:rPr>
          <w:noProof/>
        </w:rPr>
        <w:drawing>
          <wp:inline distT="0" distB="0" distL="0" distR="0" wp14:anchorId="11A98A3E" wp14:editId="302926E5">
            <wp:extent cx="4876800" cy="612517"/>
            <wp:effectExtent l="0" t="0" r="0" b="0"/>
            <wp:docPr id="29" name="Picture 29" descr="C:\Users\v-vik\Desktop\Workspa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v-vik\Desktop\Workspaces.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876800" cy="612517"/>
                    </a:xfrm>
                    <a:prstGeom prst="rect">
                      <a:avLst/>
                    </a:prstGeom>
                    <a:noFill/>
                    <a:ln>
                      <a:noFill/>
                    </a:ln>
                  </pic:spPr>
                </pic:pic>
              </a:graphicData>
            </a:graphic>
          </wp:inline>
        </w:drawing>
      </w:r>
    </w:p>
    <w:p w:rsidR="00C45DAE" w:rsidRDefault="00C45DAE" w:rsidP="00C45DAE">
      <w:pPr>
        <w:pStyle w:val="FigCap"/>
      </w:pPr>
      <w:proofErr w:type="gramStart"/>
      <w:r>
        <w:t>Figure 4.</w:t>
      </w:r>
      <w:proofErr w:type="gramEnd"/>
      <w:r>
        <w:t xml:space="preserve"> Source Control Explorer tool bar</w:t>
      </w:r>
    </w:p>
    <w:p w:rsidR="00C45DAE" w:rsidRDefault="00C45DAE" w:rsidP="00C45DAE">
      <w:pPr>
        <w:pStyle w:val="BodyTextIndent"/>
      </w:pPr>
      <w:r>
        <w:t>TFS uses w</w:t>
      </w:r>
      <w:r w:rsidRPr="00693F20">
        <w:t>orkspace</w:t>
      </w:r>
      <w:r>
        <w:t>s</w:t>
      </w:r>
      <w:r w:rsidRPr="00693F20">
        <w:t xml:space="preserve"> to put files that are under source control on </w:t>
      </w:r>
      <w:r>
        <w:t>your system, so you can work on them locally</w:t>
      </w:r>
      <w:r w:rsidRPr="00693F20">
        <w:t>.</w:t>
      </w:r>
      <w:r>
        <w:t xml:space="preserve"> Because</w:t>
      </w:r>
      <w:r w:rsidRPr="00693F20">
        <w:t xml:space="preserve"> you </w:t>
      </w:r>
      <w:r>
        <w:t>might</w:t>
      </w:r>
      <w:r w:rsidRPr="00693F20">
        <w:t xml:space="preserve"> have multiple enlistments in the source control system, you </w:t>
      </w:r>
      <w:r>
        <w:t>must</w:t>
      </w:r>
      <w:r w:rsidRPr="00693F20">
        <w:t xml:space="preserve"> to create a workspace name </w:t>
      </w:r>
      <w:r>
        <w:t xml:space="preserve">for each enlistment </w:t>
      </w:r>
      <w:r w:rsidRPr="00693F20">
        <w:t>and tell TFS how to associate the files on the server with directories and files on your local hard drive.</w:t>
      </w:r>
      <w:r>
        <w:t xml:space="preserve"> </w:t>
      </w:r>
    </w:p>
    <w:p w:rsidR="00C45DAE" w:rsidRPr="00693F20" w:rsidRDefault="00C45DAE" w:rsidP="00C45DAE">
      <w:pPr>
        <w:pStyle w:val="List"/>
      </w:pPr>
      <w:r>
        <w:t>4.</w:t>
      </w:r>
      <w:r>
        <w:tab/>
        <w:t xml:space="preserve">Click </w:t>
      </w:r>
      <w:r w:rsidRPr="00DA0C83">
        <w:rPr>
          <w:b/>
        </w:rPr>
        <w:t>Edit</w:t>
      </w:r>
      <w:r>
        <w:t xml:space="preserve"> to open the Edit Workspace dialog box and create an MBI workspace.</w:t>
      </w:r>
    </w:p>
    <w:p w:rsidR="00C45DAE" w:rsidRDefault="00C45DAE" w:rsidP="00C45DAE">
      <w:pPr>
        <w:pStyle w:val="BodyText"/>
      </w:pPr>
      <w:r>
        <w:rPr>
          <w:noProof/>
        </w:rPr>
        <w:lastRenderedPageBreak/>
        <w:drawing>
          <wp:inline distT="0" distB="0" distL="0" distR="0" wp14:anchorId="63273DF2" wp14:editId="73806911">
            <wp:extent cx="4876800" cy="38385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876800" cy="3838575"/>
                    </a:xfrm>
                    <a:prstGeom prst="rect">
                      <a:avLst/>
                    </a:prstGeom>
                    <a:noFill/>
                    <a:ln>
                      <a:noFill/>
                    </a:ln>
                  </pic:spPr>
                </pic:pic>
              </a:graphicData>
            </a:graphic>
          </wp:inline>
        </w:drawing>
      </w:r>
    </w:p>
    <w:p w:rsidR="00C45DAE" w:rsidRDefault="00C45DAE" w:rsidP="00C45DAE">
      <w:pPr>
        <w:pStyle w:val="FigCap"/>
      </w:pPr>
      <w:proofErr w:type="gramStart"/>
      <w:r>
        <w:t>Figure 5.</w:t>
      </w:r>
      <w:proofErr w:type="gramEnd"/>
      <w:r>
        <w:t xml:space="preserve"> Edit Workspace dialog box</w:t>
      </w:r>
    </w:p>
    <w:p w:rsidR="00C45DAE" w:rsidRDefault="00C45DAE" w:rsidP="00C45DAE">
      <w:pPr>
        <w:pStyle w:val="BodyText"/>
      </w:pPr>
      <w:r>
        <w:t xml:space="preserve">Most of these fields will already be filled. You will be working in the repository’s Development branch, so a good working model is to map that branch to the [MBI Root] folder on your system, which you created earlier. </w:t>
      </w:r>
      <w:r w:rsidRPr="00693F20">
        <w:t>The complete MB</w:t>
      </w:r>
      <w:r>
        <w:t>I</w:t>
      </w:r>
      <w:r w:rsidRPr="00693F20">
        <w:t xml:space="preserve"> </w:t>
      </w:r>
      <w:r>
        <w:t>Development branch</w:t>
      </w:r>
      <w:r w:rsidRPr="00693F20">
        <w:t xml:space="preserve"> is small enough that we recommend that you map the entire </w:t>
      </w:r>
      <w:r>
        <w:t>branch</w:t>
      </w:r>
      <w:r w:rsidRPr="00693F20">
        <w:t>.</w:t>
      </w:r>
      <w:r>
        <w:t xml:space="preserve"> </w:t>
      </w:r>
    </w:p>
    <w:p w:rsidR="00C45DAE" w:rsidRDefault="00C45DAE" w:rsidP="00C45DAE">
      <w:pPr>
        <w:pStyle w:val="Procedure"/>
      </w:pPr>
      <w:r>
        <w:t>To map the Development branch to [MBI Root]:</w:t>
      </w:r>
    </w:p>
    <w:p w:rsidR="00C45DAE" w:rsidRDefault="00C45DAE" w:rsidP="00C45DAE">
      <w:pPr>
        <w:pStyle w:val="List"/>
      </w:pPr>
      <w:r>
        <w:t>1.</w:t>
      </w:r>
      <w:r>
        <w:tab/>
        <w:t>Click an empty line under the Source Control Folder heading in the Working folders pane and then click</w:t>
      </w:r>
      <w:r w:rsidRPr="00693F20">
        <w:t xml:space="preserve"> the </w:t>
      </w:r>
      <w:r>
        <w:t>B</w:t>
      </w:r>
      <w:r w:rsidRPr="00C1444A">
        <w:rPr>
          <w:b/>
        </w:rPr>
        <w:t>rowse</w:t>
      </w:r>
      <w:r w:rsidRPr="00693F20">
        <w:t xml:space="preserve"> […] button</w:t>
      </w:r>
      <w:r>
        <w:t xml:space="preserve"> at the right edge of the line</w:t>
      </w:r>
      <w:r w:rsidRPr="00693F20">
        <w:t>.</w:t>
      </w:r>
    </w:p>
    <w:p w:rsidR="00C45DAE" w:rsidRDefault="00C45DAE" w:rsidP="00C45DAE">
      <w:pPr>
        <w:pStyle w:val="List"/>
      </w:pPr>
      <w:r>
        <w:t>2.</w:t>
      </w:r>
      <w:r>
        <w:tab/>
        <w:t>Select $/MBI/</w:t>
      </w:r>
      <w:proofErr w:type="spellStart"/>
      <w:r>
        <w:t>DevelopmentBranch</w:t>
      </w:r>
      <w:proofErr w:type="spellEnd"/>
      <w:r>
        <w:t>/MBI.</w:t>
      </w:r>
    </w:p>
    <w:p w:rsidR="00C45DAE" w:rsidRDefault="00C45DAE" w:rsidP="00C45DAE">
      <w:pPr>
        <w:pStyle w:val="List"/>
      </w:pPr>
      <w:r>
        <w:t>3.</w:t>
      </w:r>
      <w:r>
        <w:tab/>
        <w:t>Click an empty line under the Local Folder heading in the Working folders pane and then click</w:t>
      </w:r>
      <w:r w:rsidRPr="00693F20">
        <w:t xml:space="preserve"> the </w:t>
      </w:r>
      <w:r>
        <w:t>B</w:t>
      </w:r>
      <w:r w:rsidRPr="00C1444A">
        <w:rPr>
          <w:b/>
        </w:rPr>
        <w:t>rowse</w:t>
      </w:r>
      <w:r w:rsidRPr="00693F20">
        <w:t xml:space="preserve"> […] button</w:t>
      </w:r>
      <w:r>
        <w:t xml:space="preserve"> at the right edge of the line</w:t>
      </w:r>
      <w:r w:rsidRPr="00693F20">
        <w:t>.</w:t>
      </w:r>
    </w:p>
    <w:p w:rsidR="00C45DAE" w:rsidRDefault="00C45DAE" w:rsidP="00C45DAE">
      <w:pPr>
        <w:pStyle w:val="List"/>
      </w:pPr>
      <w:r>
        <w:t>4.</w:t>
      </w:r>
      <w:r>
        <w:tab/>
        <w:t xml:space="preserve">Select the [MBI Root] folder that you created earlier and click </w:t>
      </w:r>
      <w:r w:rsidRPr="004475A2">
        <w:rPr>
          <w:b/>
        </w:rPr>
        <w:t>OK</w:t>
      </w:r>
      <w:r>
        <w:t>.</w:t>
      </w:r>
    </w:p>
    <w:p w:rsidR="00C45DAE" w:rsidRDefault="00C45DAE" w:rsidP="00C45DAE">
      <w:pPr>
        <w:pStyle w:val="Le"/>
      </w:pPr>
    </w:p>
    <w:p w:rsidR="00C45DAE" w:rsidRDefault="00C45DAE" w:rsidP="00C45DAE">
      <w:pPr>
        <w:pStyle w:val="BodyText"/>
      </w:pPr>
      <w:r w:rsidRPr="00693F20">
        <w:t>If you do not map the entire</w:t>
      </w:r>
      <w:r>
        <w:t xml:space="preserve"> Development</w:t>
      </w:r>
      <w:r w:rsidRPr="00693F20">
        <w:t xml:space="preserve"> </w:t>
      </w:r>
      <w:r>
        <w:t>branch</w:t>
      </w:r>
      <w:r w:rsidRPr="00693F20">
        <w:t xml:space="preserve">, </w:t>
      </w:r>
      <w:r>
        <w:t xml:space="preserve">it </w:t>
      </w:r>
      <w:r w:rsidRPr="00693F20">
        <w:t xml:space="preserve">is a </w:t>
      </w:r>
      <w:r w:rsidRPr="00693F20">
        <w:rPr>
          <w:i/>
        </w:rPr>
        <w:t>really</w:t>
      </w:r>
      <w:r w:rsidRPr="00693F20">
        <w:t xml:space="preserve"> good idea </w:t>
      </w:r>
      <w:r>
        <w:t>to keep</w:t>
      </w:r>
      <w:r w:rsidRPr="00693F20">
        <w:t xml:space="preserve"> the path relationships </w:t>
      </w:r>
      <w:r>
        <w:t xml:space="preserve">the same in the part of the branch that you do </w:t>
      </w:r>
      <w:proofErr w:type="spellStart"/>
      <w:r>
        <w:t>map.Doing</w:t>
      </w:r>
      <w:proofErr w:type="spellEnd"/>
      <w:r>
        <w:t xml:space="preserve"> so</w:t>
      </w:r>
      <w:r w:rsidRPr="00693F20">
        <w:t xml:space="preserve"> reduces confusion and some projects have</w:t>
      </w:r>
      <w:r>
        <w:t xml:space="preserve"> built-in</w:t>
      </w:r>
      <w:r w:rsidRPr="00693F20">
        <w:t xml:space="preserve"> tree</w:t>
      </w:r>
      <w:r>
        <w:t>-related</w:t>
      </w:r>
      <w:r w:rsidRPr="00693F20">
        <w:t xml:space="preserve"> assumptions.</w:t>
      </w:r>
    </w:p>
    <w:p w:rsidR="00C45DAE" w:rsidRDefault="00C45DAE" w:rsidP="00C45DAE">
      <w:pPr>
        <w:pStyle w:val="Heading3"/>
      </w:pPr>
      <w:r>
        <w:t>Step 4: Synchronize your Workspace with the Repository</w:t>
      </w:r>
    </w:p>
    <w:p w:rsidR="00C45DAE" w:rsidRDefault="00C45DAE" w:rsidP="00C45DAE">
      <w:pPr>
        <w:pStyle w:val="BodyText"/>
      </w:pPr>
      <w:r>
        <w:t>The final step is to populate your workspace by synchronizing it with the Development Branch on the server.</w:t>
      </w:r>
    </w:p>
    <w:p w:rsidR="00C45DAE" w:rsidRPr="006B3C6C" w:rsidRDefault="00C45DAE" w:rsidP="00C45DAE">
      <w:pPr>
        <w:pStyle w:val="Procedure"/>
      </w:pPr>
      <w:r>
        <w:lastRenderedPageBreak/>
        <w:t>To synchronize your workspace</w:t>
      </w:r>
    </w:p>
    <w:p w:rsidR="00C45DAE" w:rsidRDefault="00C45DAE" w:rsidP="00C45DAE">
      <w:pPr>
        <w:pStyle w:val="BulletList"/>
      </w:pPr>
      <w:r w:rsidRPr="00693F20">
        <w:t xml:space="preserve">In the </w:t>
      </w:r>
      <w:r w:rsidRPr="00201F04">
        <w:rPr>
          <w:b/>
        </w:rPr>
        <w:t>Source Control Explorer</w:t>
      </w:r>
      <w:r w:rsidRPr="00693F20">
        <w:t xml:space="preserve"> window, right</w:t>
      </w:r>
      <w:r>
        <w:t>-</w:t>
      </w:r>
      <w:r w:rsidRPr="00693F20">
        <w:t xml:space="preserve">click the </w:t>
      </w:r>
      <w:r w:rsidRPr="00201F04">
        <w:rPr>
          <w:b/>
        </w:rPr>
        <w:t>MBI</w:t>
      </w:r>
      <w:r w:rsidRPr="00693F20">
        <w:t xml:space="preserve"> project and </w:t>
      </w:r>
      <w:r>
        <w:t>click</w:t>
      </w:r>
      <w:r w:rsidRPr="006B3C6C">
        <w:t xml:space="preserve"> </w:t>
      </w:r>
      <w:proofErr w:type="gramStart"/>
      <w:r w:rsidRPr="00201F04">
        <w:rPr>
          <w:b/>
        </w:rPr>
        <w:t>Get</w:t>
      </w:r>
      <w:proofErr w:type="gramEnd"/>
      <w:r w:rsidRPr="00201F04">
        <w:rPr>
          <w:b/>
        </w:rPr>
        <w:t xml:space="preserve"> Latest Version</w:t>
      </w:r>
      <w:r>
        <w:t>.</w:t>
      </w:r>
    </w:p>
    <w:p w:rsidR="00C45DAE" w:rsidRDefault="00C45DAE" w:rsidP="00C45DAE">
      <w:pPr>
        <w:pStyle w:val="BodyTextIndent"/>
      </w:pPr>
      <w:proofErr w:type="spellStart"/>
      <w:r>
        <w:t>Thiscopies</w:t>
      </w:r>
      <w:proofErr w:type="spellEnd"/>
      <w:r>
        <w:t xml:space="preserve"> the</w:t>
      </w:r>
      <w:r w:rsidRPr="00693F20">
        <w:t xml:space="preserve"> </w:t>
      </w:r>
      <w:r>
        <w:t>current</w:t>
      </w:r>
      <w:r w:rsidRPr="00693F20">
        <w:t xml:space="preserve"> version of the source files from the </w:t>
      </w:r>
      <w:r>
        <w:t>repository to your workspace</w:t>
      </w:r>
      <w:r w:rsidRPr="00693F20">
        <w:t xml:space="preserve">. </w:t>
      </w:r>
    </w:p>
    <w:p w:rsidR="00C45DAE" w:rsidRDefault="00C45DAE" w:rsidP="00C45DAE">
      <w:pPr>
        <w:pStyle w:val="BodyText"/>
      </w:pPr>
      <w:r w:rsidRPr="00201F04">
        <w:rPr>
          <w:b/>
        </w:rPr>
        <w:t xml:space="preserve">Tip: </w:t>
      </w:r>
      <w:r>
        <w:t xml:space="preserve">Source control is an important part of the development process and you will be working with TFS frequently. It is important that you become well acquainted with it. For more information on using TFS, see </w:t>
      </w:r>
      <w:hyperlink r:id="rId25" w:history="1">
        <w:r w:rsidRPr="00693F20">
          <w:rPr>
            <w:rStyle w:val="Hyperlink"/>
            <w:rFonts w:cstheme="minorHAnsi"/>
          </w:rPr>
          <w:t xml:space="preserve">Getting </w:t>
        </w:r>
        <w:r>
          <w:rPr>
            <w:rStyle w:val="Hyperlink"/>
            <w:rFonts w:cstheme="minorHAnsi"/>
          </w:rPr>
          <w:t>S</w:t>
        </w:r>
        <w:r w:rsidRPr="00693F20">
          <w:rPr>
            <w:rStyle w:val="Hyperlink"/>
            <w:rFonts w:cstheme="minorHAnsi"/>
          </w:rPr>
          <w:t>tarted with Team Foundation</w:t>
        </w:r>
      </w:hyperlink>
      <w:r>
        <w:t xml:space="preserve"> on MSDN.</w:t>
      </w:r>
    </w:p>
    <w:p w:rsidR="00C45DAE" w:rsidRPr="00693F20" w:rsidRDefault="00C45DAE" w:rsidP="00C45DAE">
      <w:pPr>
        <w:pStyle w:val="Heading1"/>
      </w:pPr>
      <w:bookmarkStart w:id="10" w:name="_Toc264444246"/>
      <w:bookmarkStart w:id="11" w:name="_Toc274060510"/>
      <w:r>
        <w:t>Work with the Source</w:t>
      </w:r>
      <w:r w:rsidRPr="00693F20">
        <w:t xml:space="preserve"> </w:t>
      </w:r>
      <w:bookmarkEnd w:id="10"/>
      <w:r>
        <w:t>Tree</w:t>
      </w:r>
      <w:bookmarkEnd w:id="11"/>
    </w:p>
    <w:p w:rsidR="00C45DAE" w:rsidRDefault="00C45DAE" w:rsidP="00C45DAE">
      <w:pPr>
        <w:pStyle w:val="BodyTextLink"/>
      </w:pPr>
      <w:r>
        <w:t xml:space="preserve">You should now have the source tree on your system and be able to build the tree. Figure 6 shows the </w:t>
      </w:r>
      <w:proofErr w:type="spellStart"/>
      <w:r>
        <w:t>the</w:t>
      </w:r>
      <w:proofErr w:type="spellEnd"/>
      <w:r>
        <w:t xml:space="preserve"> source tree’s root folder in Source Control Explorer. </w:t>
      </w:r>
    </w:p>
    <w:p w:rsidR="00C45DAE" w:rsidRDefault="00C45DAE" w:rsidP="00C45DAE">
      <w:pPr>
        <w:pStyle w:val="FigCap"/>
        <w:jc w:val="center"/>
      </w:pPr>
      <w:r w:rsidRPr="00FA1849">
        <w:rPr>
          <w:noProof/>
        </w:rPr>
        <w:drawing>
          <wp:inline distT="0" distB="0" distL="0" distR="0" wp14:anchorId="46C6975D" wp14:editId="4BA9A9CB">
            <wp:extent cx="4876800" cy="3479800"/>
            <wp:effectExtent l="0" t="0" r="0" b="6350"/>
            <wp:docPr id="31" name="Picture 31" descr="C:\Users\v-vik\Desktop\BuildC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v-vik\Desktop\BuildCode.pn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4876800" cy="3479800"/>
                    </a:xfrm>
                    <a:prstGeom prst="rect">
                      <a:avLst/>
                    </a:prstGeom>
                    <a:noFill/>
                    <a:ln>
                      <a:noFill/>
                    </a:ln>
                  </pic:spPr>
                </pic:pic>
              </a:graphicData>
            </a:graphic>
          </wp:inline>
        </w:drawing>
      </w:r>
    </w:p>
    <w:p w:rsidR="00C45DAE" w:rsidRPr="00FE7423" w:rsidRDefault="00C45DAE" w:rsidP="00C45DAE">
      <w:pPr>
        <w:pStyle w:val="FigCap"/>
      </w:pPr>
      <w:proofErr w:type="gramStart"/>
      <w:r>
        <w:t>Figure 6.</w:t>
      </w:r>
      <w:proofErr w:type="gramEnd"/>
      <w:r>
        <w:t xml:space="preserve"> MBI project</w:t>
      </w:r>
    </w:p>
    <w:p w:rsidR="00C45DAE" w:rsidRDefault="00C45DAE" w:rsidP="00C45DAE">
      <w:pPr>
        <w:pStyle w:val="BodyTextLink"/>
      </w:pPr>
      <w:r w:rsidRPr="00AA1BEA">
        <w:rPr>
          <w:b/>
        </w:rPr>
        <w:lastRenderedPageBreak/>
        <w:t>Source Control Explorer</w:t>
      </w:r>
      <w:r>
        <w:t xml:space="preserve"> allows you to manage your interactions with the repository, such as synchronizing the tree or checking in new code. To work on the project files on your local system, you use </w:t>
      </w:r>
      <w:r w:rsidRPr="005F180F">
        <w:rPr>
          <w:b/>
        </w:rPr>
        <w:t>Solution Explorer</w:t>
      </w:r>
      <w:r>
        <w:t>.</w:t>
      </w:r>
    </w:p>
    <w:p w:rsidR="00C45DAE" w:rsidRPr="00693F20" w:rsidRDefault="00C45DAE" w:rsidP="00C45DAE">
      <w:pPr>
        <w:pStyle w:val="BodyTextLink"/>
      </w:pPr>
      <w:r>
        <w:t xml:space="preserve">To open the MBI project in </w:t>
      </w:r>
      <w:r w:rsidRPr="00AA1BEA">
        <w:rPr>
          <w:b/>
        </w:rPr>
        <w:t>Solution Explorer</w:t>
      </w:r>
      <w:r>
        <w:t xml:space="preserve">, double-click MBI.sln in the project’s </w:t>
      </w:r>
      <w:r w:rsidRPr="00AA1BEA">
        <w:rPr>
          <w:b/>
        </w:rPr>
        <w:t>Source Control Explorer</w:t>
      </w:r>
      <w:r>
        <w:t xml:space="preserve"> root folder. To view the project in </w:t>
      </w:r>
      <w:r w:rsidRPr="00C1444A">
        <w:rPr>
          <w:b/>
        </w:rPr>
        <w:t>Solution Explorer</w:t>
      </w:r>
      <w:r>
        <w:t>, click</w:t>
      </w:r>
      <w:r w:rsidRPr="00693F20">
        <w:t xml:space="preserve"> the tab on the bottom </w:t>
      </w:r>
      <w:r>
        <w:t xml:space="preserve">left of the </w:t>
      </w:r>
      <w:r w:rsidRPr="00AA1BEA">
        <w:rPr>
          <w:b/>
        </w:rPr>
        <w:t>Explorer</w:t>
      </w:r>
      <w:r>
        <w:t xml:space="preserve"> pane, </w:t>
      </w:r>
      <w:r w:rsidRPr="00693F20">
        <w:t xml:space="preserve">next to the </w:t>
      </w:r>
      <w:r w:rsidRPr="00AA1BEA">
        <w:rPr>
          <w:b/>
        </w:rPr>
        <w:t>Team Explorer</w:t>
      </w:r>
      <w:r w:rsidRPr="00693F20">
        <w:t xml:space="preserve"> tab</w:t>
      </w:r>
      <w:r>
        <w:t xml:space="preserve">. Figure 7 shows the top level of the MBI tree in Solution Explorer, which shows the various projects that make up </w:t>
      </w:r>
      <w:commentRangeStart w:id="12"/>
      <w:r>
        <w:t>MBI, including the MBI project</w:t>
      </w:r>
      <w:commentRangeEnd w:id="12"/>
      <w:r>
        <w:rPr>
          <w:rStyle w:val="CommentReference"/>
          <w:rFonts w:ascii="Arial" w:eastAsia="Times New Roman" w:hAnsi="Arial" w:cs="Times New Roman"/>
          <w:b/>
          <w:color w:val="0000FF"/>
        </w:rPr>
        <w:commentReference w:id="12"/>
      </w:r>
      <w:r>
        <w:t>.</w:t>
      </w:r>
    </w:p>
    <w:p w:rsidR="00C45DAE" w:rsidRPr="00F306DD" w:rsidRDefault="00C45DAE" w:rsidP="00C45DAE">
      <w:pPr>
        <w:pStyle w:val="BodyText"/>
      </w:pPr>
      <w:r w:rsidRPr="00FA1849">
        <w:rPr>
          <w:noProof/>
        </w:rPr>
        <w:drawing>
          <wp:inline distT="0" distB="0" distL="0" distR="0" wp14:anchorId="52706EDD" wp14:editId="3E59FE02">
            <wp:extent cx="2419350" cy="4943475"/>
            <wp:effectExtent l="0" t="0" r="0" b="9525"/>
            <wp:docPr id="32" name="Picture 32" descr="C:\Users\v-vik\Desktop\Solu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v-vik\Desktop\Solutions.pn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419350" cy="4943475"/>
                    </a:xfrm>
                    <a:prstGeom prst="rect">
                      <a:avLst/>
                    </a:prstGeom>
                    <a:noFill/>
                    <a:ln>
                      <a:noFill/>
                    </a:ln>
                  </pic:spPr>
                </pic:pic>
              </a:graphicData>
            </a:graphic>
          </wp:inline>
        </w:drawing>
      </w:r>
    </w:p>
    <w:p w:rsidR="00C45DAE" w:rsidRDefault="00C45DAE" w:rsidP="00C45DAE">
      <w:pPr>
        <w:pStyle w:val="FigCap"/>
      </w:pPr>
      <w:proofErr w:type="gramStart"/>
      <w:r>
        <w:t>Figure 8.</w:t>
      </w:r>
      <w:proofErr w:type="gramEnd"/>
      <w:r>
        <w:t xml:space="preserve"> MBI project in Solution Explorer</w:t>
      </w:r>
    </w:p>
    <w:p w:rsidR="00C45DAE" w:rsidRDefault="00C45DAE" w:rsidP="00C45DAE">
      <w:pPr>
        <w:pStyle w:val="BodyText"/>
      </w:pPr>
      <w:r>
        <w:t xml:space="preserve">For information on the various projects in Figure 8, see the </w:t>
      </w:r>
      <w:hyperlink r:id="rId28" w:history="1">
        <w:r w:rsidRPr="00CE572B">
          <w:rPr>
            <w:rStyle w:val="Hyperlink"/>
          </w:rPr>
          <w:t>MBI Home page</w:t>
        </w:r>
      </w:hyperlink>
      <w:r>
        <w:t>.</w:t>
      </w:r>
    </w:p>
    <w:p w:rsidR="00C45DAE" w:rsidRPr="00693F20" w:rsidRDefault="00C45DAE" w:rsidP="00C45DAE">
      <w:pPr>
        <w:pStyle w:val="BodyText"/>
      </w:pPr>
      <w:r>
        <w:t xml:space="preserve">You can now use </w:t>
      </w:r>
      <w:r w:rsidRPr="006F4FD8">
        <w:rPr>
          <w:b/>
        </w:rPr>
        <w:t>Solution Explorer</w:t>
      </w:r>
      <w:r>
        <w:t xml:space="preserve"> to</w:t>
      </w:r>
      <w:r w:rsidRPr="00693F20">
        <w:t xml:space="preserve"> </w:t>
      </w:r>
      <w:r>
        <w:t>access the files in the source tree.</w:t>
      </w:r>
      <w:r w:rsidRPr="00693F20">
        <w:t xml:space="preserve"> For </w:t>
      </w:r>
      <w:r>
        <w:t>example</w:t>
      </w:r>
      <w:r w:rsidRPr="00693F20">
        <w:t xml:space="preserve">, </w:t>
      </w:r>
      <w:r>
        <w:t xml:space="preserve">if you </w:t>
      </w:r>
      <w:r w:rsidRPr="00693F20">
        <w:t xml:space="preserve">expand the Bio component and select the </w:t>
      </w:r>
      <w:proofErr w:type="spellStart"/>
      <w:r w:rsidRPr="00693F20">
        <w:t>ISequence</w:t>
      </w:r>
      <w:r>
        <w:t>.cs</w:t>
      </w:r>
      <w:proofErr w:type="spellEnd"/>
      <w:r w:rsidRPr="00693F20">
        <w:t xml:space="preserve"> item</w:t>
      </w:r>
      <w:r>
        <w:t xml:space="preserve">, </w:t>
      </w:r>
      <w:r w:rsidRPr="00AA1BEA">
        <w:rPr>
          <w:b/>
        </w:rPr>
        <w:t>Solution Explorer</w:t>
      </w:r>
      <w:r>
        <w:t xml:space="preserve"> displays the file in the Visual Studio editor, as shown in Figure 9.</w:t>
      </w:r>
    </w:p>
    <w:p w:rsidR="00C45DAE" w:rsidRDefault="00C45DAE" w:rsidP="00C45DAE">
      <w:pPr>
        <w:pStyle w:val="FigCap"/>
      </w:pPr>
      <w:r>
        <w:rPr>
          <w:noProof/>
        </w:rPr>
        <w:lastRenderedPageBreak/>
        <w:drawing>
          <wp:inline distT="0" distB="0" distL="0" distR="0" wp14:anchorId="7AB74EB0" wp14:editId="6552A14F">
            <wp:extent cx="4876800" cy="22288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SequenceSample.pn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4876800" cy="2228850"/>
                    </a:xfrm>
                    <a:prstGeom prst="rect">
                      <a:avLst/>
                    </a:prstGeom>
                  </pic:spPr>
                </pic:pic>
              </a:graphicData>
            </a:graphic>
          </wp:inline>
        </w:drawing>
      </w:r>
    </w:p>
    <w:p w:rsidR="00C45DAE" w:rsidRPr="00EF1F2B" w:rsidRDefault="00C45DAE" w:rsidP="00C45DAE">
      <w:pPr>
        <w:pStyle w:val="FigCap"/>
      </w:pPr>
      <w:proofErr w:type="gramStart"/>
      <w:r>
        <w:t>Figure 9.</w:t>
      </w:r>
      <w:proofErr w:type="gramEnd"/>
      <w:r>
        <w:t xml:space="preserve"> Viewing and editing source files</w:t>
      </w:r>
    </w:p>
    <w:p w:rsidR="00C45DAE" w:rsidRDefault="00C45DAE" w:rsidP="00C45DAE">
      <w:pPr>
        <w:pStyle w:val="BodyText"/>
      </w:pPr>
      <w:r w:rsidRPr="00693F20">
        <w:t xml:space="preserve">Visual Studio </w:t>
      </w:r>
      <w:r>
        <w:t>also provides</w:t>
      </w:r>
      <w:r w:rsidRPr="00693F20">
        <w:t xml:space="preserve"> quite a bit of navigational assistance </w:t>
      </w:r>
      <w:r>
        <w:t>through</w:t>
      </w:r>
      <w:r w:rsidRPr="00693F20">
        <w:t xml:space="preserve"> context menus.</w:t>
      </w:r>
      <w:r>
        <w:t xml:space="preserve"> </w:t>
      </w:r>
      <w:r w:rsidRPr="00693F20">
        <w:t xml:space="preserve">For </w:t>
      </w:r>
      <w:r>
        <w:t>example</w:t>
      </w:r>
      <w:r w:rsidRPr="00693F20">
        <w:t xml:space="preserve">, </w:t>
      </w:r>
      <w:r>
        <w:t xml:space="preserve">if you </w:t>
      </w:r>
      <w:r w:rsidRPr="00693F20">
        <w:t>right</w:t>
      </w:r>
      <w:r>
        <w:t>-</w:t>
      </w:r>
      <w:r w:rsidRPr="00693F20">
        <w:t xml:space="preserve">click the term </w:t>
      </w:r>
      <w:proofErr w:type="spellStart"/>
      <w:r w:rsidRPr="00693F20">
        <w:t>ISequence</w:t>
      </w:r>
      <w:proofErr w:type="spellEnd"/>
      <w:r w:rsidRPr="00693F20">
        <w:t xml:space="preserve"> in the interface declaration, </w:t>
      </w:r>
      <w:r>
        <w:t>you can click</w:t>
      </w:r>
      <w:r w:rsidRPr="00693F20">
        <w:t xml:space="preserve"> </w:t>
      </w:r>
      <w:r w:rsidRPr="00C1444A">
        <w:rPr>
          <w:b/>
        </w:rPr>
        <w:t>Find All References</w:t>
      </w:r>
      <w:r>
        <w:t xml:space="preserve"> in the popup menu to list the other places in the source tree that use this interface, as shown in Figure 10.</w:t>
      </w:r>
    </w:p>
    <w:p w:rsidR="00C45DAE" w:rsidRPr="004C675C" w:rsidRDefault="00C45DAE" w:rsidP="00C45DAE">
      <w:pPr>
        <w:pStyle w:val="FigCap"/>
        <w:rPr>
          <w:noProof/>
          <w:bdr w:val="dashed" w:sz="4" w:space="0" w:color="auto"/>
        </w:rPr>
      </w:pPr>
      <w:r>
        <w:rPr>
          <w:noProof/>
          <w:bdr w:val="dashed" w:sz="4" w:space="0" w:color="auto"/>
        </w:rPr>
        <w:drawing>
          <wp:inline distT="0" distB="0" distL="0" distR="0" wp14:anchorId="47F6F5D6" wp14:editId="6841EFBA">
            <wp:extent cx="4876800" cy="236664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ferenceResults.pn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4876800" cy="2366645"/>
                    </a:xfrm>
                    <a:prstGeom prst="rect">
                      <a:avLst/>
                    </a:prstGeom>
                  </pic:spPr>
                </pic:pic>
              </a:graphicData>
            </a:graphic>
          </wp:inline>
        </w:drawing>
      </w:r>
    </w:p>
    <w:p w:rsidR="00C45DAE" w:rsidRPr="00EF1F2B" w:rsidRDefault="00C45DAE" w:rsidP="00C45DAE">
      <w:pPr>
        <w:pStyle w:val="FigCap"/>
      </w:pPr>
      <w:proofErr w:type="gramStart"/>
      <w:r>
        <w:t>Figure 10.</w:t>
      </w:r>
      <w:proofErr w:type="gramEnd"/>
      <w:r>
        <w:t xml:space="preserve"> Locating references</w:t>
      </w:r>
    </w:p>
    <w:p w:rsidR="00C45DAE" w:rsidRDefault="00C45DAE" w:rsidP="00C45DAE">
      <w:pPr>
        <w:pStyle w:val="BodyTextLink"/>
      </w:pPr>
      <w:r w:rsidRPr="00693F20">
        <w:lastRenderedPageBreak/>
        <w:t xml:space="preserve">You can </w:t>
      </w:r>
      <w:r>
        <w:t>then double-click any item in the list to jump</w:t>
      </w:r>
      <w:r w:rsidRPr="00693F20">
        <w:t xml:space="preserve"> to </w:t>
      </w:r>
      <w:r>
        <w:t>the location in the corresponding source file</w:t>
      </w:r>
      <w:r w:rsidRPr="00693F20">
        <w:t xml:space="preserve">, </w:t>
      </w:r>
      <w:r>
        <w:t>which provides</w:t>
      </w:r>
      <w:r w:rsidRPr="00693F20">
        <w:t xml:space="preserve"> a bit more context and examples of how </w:t>
      </w:r>
      <w:r>
        <w:t>the interface</w:t>
      </w:r>
      <w:r w:rsidRPr="00693F20">
        <w:t xml:space="preserve"> can be used in your own code:</w:t>
      </w:r>
    </w:p>
    <w:p w:rsidR="00C45DAE" w:rsidRDefault="00C45DAE" w:rsidP="00C45DAE">
      <w:pPr>
        <w:pStyle w:val="Heading2"/>
      </w:pPr>
      <w:bookmarkStart w:id="13" w:name="_Toc274060511"/>
      <w:r>
        <w:t>Build the MBI Project</w:t>
      </w:r>
      <w:bookmarkEnd w:id="13"/>
    </w:p>
    <w:p w:rsidR="00C45DAE" w:rsidRDefault="00C45DAE" w:rsidP="00C45DAE">
      <w:pPr>
        <w:pStyle w:val="BodyTextLink"/>
      </w:pPr>
      <w:r>
        <w:t xml:space="preserve">Now that you have loaded the MBI project, you can build it and produce the associated DLLs and </w:t>
      </w:r>
      <w:del w:id="14" w:author="Fadi Fakhouri" w:date="2010-10-26T14:34:00Z">
        <w:r w:rsidDel="00456B06">
          <w:delText>executables</w:delText>
        </w:r>
      </w:del>
      <w:ins w:id="15" w:author="Fadi Fakhouri" w:date="2010-10-26T14:34:00Z">
        <w:r w:rsidR="00456B06">
          <w:t>executable</w:t>
        </w:r>
      </w:ins>
      <w:bookmarkStart w:id="16" w:name="_GoBack"/>
      <w:bookmarkEnd w:id="16"/>
      <w:r>
        <w:t xml:space="preserve">. </w:t>
      </w:r>
    </w:p>
    <w:p w:rsidR="00C45DAE" w:rsidRPr="00693F20" w:rsidRDefault="00C45DAE" w:rsidP="00C45DAE">
      <w:pPr>
        <w:pStyle w:val="BodyTextLink"/>
      </w:pPr>
      <w:r>
        <w:t xml:space="preserve">First, choose whether </w:t>
      </w:r>
      <w:r w:rsidRPr="00693F20">
        <w:t xml:space="preserve">to build </w:t>
      </w:r>
      <w:r>
        <w:t xml:space="preserve">a </w:t>
      </w:r>
      <w:r w:rsidRPr="00693F20">
        <w:t xml:space="preserve">Release or Debug version of the code </w:t>
      </w:r>
      <w:r>
        <w:t xml:space="preserve">by clicking the appropriate item in </w:t>
      </w:r>
      <w:r w:rsidRPr="00693F20">
        <w:t xml:space="preserve">the </w:t>
      </w:r>
      <w:r>
        <w:t xml:space="preserve">toolbar’s </w:t>
      </w:r>
      <w:r w:rsidRPr="00693F20">
        <w:t>drop</w:t>
      </w:r>
      <w:r>
        <w:t>-</w:t>
      </w:r>
      <w:r w:rsidRPr="00693F20">
        <w:t>down</w:t>
      </w:r>
      <w:r>
        <w:t xml:space="preserve"> menu, as shown in Figure 11</w:t>
      </w:r>
      <w:r w:rsidRPr="00693F20">
        <w:t>:</w:t>
      </w:r>
    </w:p>
    <w:p w:rsidR="00C45DAE" w:rsidRPr="00693F20" w:rsidRDefault="00C45DAE" w:rsidP="00C45DAE">
      <w:pPr>
        <w:pStyle w:val="FigCap"/>
      </w:pPr>
      <w:r w:rsidRPr="00174585">
        <w:rPr>
          <w:noProof/>
        </w:rPr>
        <w:drawing>
          <wp:inline distT="0" distB="0" distL="0" distR="0" wp14:anchorId="48257C18" wp14:editId="6116860D">
            <wp:extent cx="2551430" cy="1106551"/>
            <wp:effectExtent l="19050" t="19050" r="20320" b="1778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2551430" cy="1106551"/>
                    </a:xfrm>
                    <a:prstGeom prst="rect">
                      <a:avLst/>
                    </a:prstGeom>
                    <a:noFill/>
                    <a:ln>
                      <a:solidFill>
                        <a:srgbClr val="002060"/>
                      </a:solidFill>
                    </a:ln>
                  </pic:spPr>
                </pic:pic>
              </a:graphicData>
            </a:graphic>
          </wp:inline>
        </w:drawing>
      </w:r>
    </w:p>
    <w:p w:rsidR="00C45DAE" w:rsidRPr="00EF1F2B" w:rsidRDefault="00C45DAE" w:rsidP="00C45DAE">
      <w:pPr>
        <w:pStyle w:val="FigCap"/>
      </w:pPr>
      <w:proofErr w:type="gramStart"/>
      <w:r>
        <w:t>Figure 11.</w:t>
      </w:r>
      <w:proofErr w:type="gramEnd"/>
      <w:r>
        <w:t xml:space="preserve"> Specifying the build version</w:t>
      </w:r>
    </w:p>
    <w:p w:rsidR="00C45DAE" w:rsidRDefault="00C45DAE" w:rsidP="00C45DAE">
      <w:pPr>
        <w:pStyle w:val="BodyTextLink"/>
      </w:pPr>
      <w:r>
        <w:t>S</w:t>
      </w:r>
      <w:r w:rsidRPr="00693F20">
        <w:t xml:space="preserve">imilarly, </w:t>
      </w:r>
      <w:r>
        <w:t xml:space="preserve">choose the </w:t>
      </w:r>
      <w:r w:rsidRPr="00693F20">
        <w:t>target build environment</w:t>
      </w:r>
      <w:r>
        <w:t xml:space="preserve"> in </w:t>
      </w:r>
      <w:r w:rsidRPr="00693F20">
        <w:t xml:space="preserve">the </w:t>
      </w:r>
      <w:r>
        <w:t>adjacent</w:t>
      </w:r>
      <w:r w:rsidRPr="00693F20">
        <w:t xml:space="preserve"> dropdown</w:t>
      </w:r>
      <w:r>
        <w:t xml:space="preserve"> menu</w:t>
      </w:r>
      <w:r w:rsidRPr="00693F20">
        <w:t>:</w:t>
      </w:r>
    </w:p>
    <w:p w:rsidR="00C45DAE" w:rsidRPr="00693F20" w:rsidRDefault="00C45DAE" w:rsidP="00C45DAE">
      <w:pPr>
        <w:pStyle w:val="FigCap"/>
      </w:pPr>
      <w:r w:rsidRPr="00174585">
        <w:rPr>
          <w:noProof/>
        </w:rPr>
        <w:drawing>
          <wp:inline distT="0" distB="0" distL="0" distR="0" wp14:anchorId="06BC2714" wp14:editId="7B33E8C1">
            <wp:extent cx="2578354" cy="1261872"/>
            <wp:effectExtent l="19050" t="19050" r="12700" b="1460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2578354" cy="1261872"/>
                    </a:xfrm>
                    <a:prstGeom prst="rect">
                      <a:avLst/>
                    </a:prstGeom>
                    <a:noFill/>
                    <a:ln>
                      <a:solidFill>
                        <a:srgbClr val="002060"/>
                      </a:solidFill>
                    </a:ln>
                  </pic:spPr>
                </pic:pic>
              </a:graphicData>
            </a:graphic>
          </wp:inline>
        </w:drawing>
      </w:r>
    </w:p>
    <w:p w:rsidR="00C45DAE" w:rsidRPr="00EF1F2B" w:rsidRDefault="00C45DAE" w:rsidP="00C45DAE">
      <w:pPr>
        <w:pStyle w:val="FigCap"/>
      </w:pPr>
      <w:proofErr w:type="gramStart"/>
      <w:r>
        <w:t>Figure 12.</w:t>
      </w:r>
      <w:proofErr w:type="gramEnd"/>
      <w:r>
        <w:t xml:space="preserve"> Specifying the build target</w:t>
      </w:r>
    </w:p>
    <w:p w:rsidR="00C45DAE" w:rsidRPr="00693F20" w:rsidRDefault="00C45DAE" w:rsidP="00C45DAE">
      <w:pPr>
        <w:pStyle w:val="BodyText"/>
      </w:pPr>
      <w:r w:rsidRPr="00693F20">
        <w:t>To build the</w:t>
      </w:r>
      <w:r>
        <w:t xml:space="preserve"> entire</w:t>
      </w:r>
      <w:r w:rsidRPr="00693F20">
        <w:t xml:space="preserve"> </w:t>
      </w:r>
      <w:r>
        <w:t>MBI solution</w:t>
      </w:r>
      <w:r w:rsidRPr="00693F20">
        <w:t xml:space="preserve">, </w:t>
      </w:r>
      <w:r>
        <w:t>open</w:t>
      </w:r>
      <w:r w:rsidRPr="00693F20">
        <w:t xml:space="preserve"> the </w:t>
      </w:r>
      <w:r w:rsidRPr="00C1444A">
        <w:rPr>
          <w:b/>
        </w:rPr>
        <w:t>Build</w:t>
      </w:r>
      <w:r w:rsidRPr="00693F20">
        <w:t xml:space="preserve"> </w:t>
      </w:r>
      <w:r>
        <w:t>menu</w:t>
      </w:r>
      <w:r w:rsidRPr="00693F20">
        <w:t xml:space="preserve"> and</w:t>
      </w:r>
      <w:r>
        <w:t xml:space="preserve"> click </w:t>
      </w:r>
      <w:r w:rsidRPr="00C1444A">
        <w:rPr>
          <w:b/>
        </w:rPr>
        <w:t>Build Solution</w:t>
      </w:r>
      <w:r>
        <w:t xml:space="preserve">. You can also build individual projects by right-clicking the project in </w:t>
      </w:r>
      <w:r w:rsidRPr="0079720D">
        <w:rPr>
          <w:b/>
        </w:rPr>
        <w:t>Solution Explorer</w:t>
      </w:r>
      <w:r>
        <w:t xml:space="preserve"> and clicking </w:t>
      </w:r>
      <w:r w:rsidRPr="0079720D">
        <w:rPr>
          <w:b/>
        </w:rPr>
        <w:t>Build</w:t>
      </w:r>
      <w:r>
        <w:t xml:space="preserve"> in the popup menu.</w:t>
      </w:r>
    </w:p>
    <w:p w:rsidR="00C45DAE" w:rsidRDefault="00C45DAE" w:rsidP="00C45DAE">
      <w:pPr>
        <w:pStyle w:val="BodyTextLink"/>
      </w:pPr>
      <w:r w:rsidRPr="00693F20">
        <w:lastRenderedPageBreak/>
        <w:t xml:space="preserve">To monitor the progress of the build, </w:t>
      </w:r>
      <w:r>
        <w:t>enable</w:t>
      </w:r>
      <w:r w:rsidRPr="00693F20">
        <w:t xml:space="preserve"> the </w:t>
      </w:r>
      <w:r w:rsidRPr="00C1444A">
        <w:rPr>
          <w:b/>
        </w:rPr>
        <w:t>Output</w:t>
      </w:r>
      <w:r w:rsidRPr="00693F20">
        <w:t xml:space="preserve"> window</w:t>
      </w:r>
      <w:r>
        <w:t xml:space="preserve"> by</w:t>
      </w:r>
      <w:r w:rsidRPr="00693F20">
        <w:t xml:space="preserve"> </w:t>
      </w:r>
      <w:r>
        <w:t>clicking</w:t>
      </w:r>
      <w:r w:rsidRPr="00693F20">
        <w:t xml:space="preserve"> </w:t>
      </w:r>
      <w:r w:rsidRPr="00C1444A">
        <w:rPr>
          <w:b/>
        </w:rPr>
        <w:t>Output</w:t>
      </w:r>
      <w:r w:rsidRPr="00693F20">
        <w:t xml:space="preserve"> </w:t>
      </w:r>
      <w:r>
        <w:t xml:space="preserve">on the </w:t>
      </w:r>
      <w:r w:rsidRPr="00C1444A">
        <w:rPr>
          <w:b/>
        </w:rPr>
        <w:t>View</w:t>
      </w:r>
      <w:r>
        <w:t xml:space="preserve"> menu. When the build is complete, the </w:t>
      </w:r>
      <w:r w:rsidRPr="001D69AF">
        <w:rPr>
          <w:b/>
        </w:rPr>
        <w:t>Output</w:t>
      </w:r>
      <w:r>
        <w:t xml:space="preserve"> window shows the following information</w:t>
      </w:r>
      <w:r w:rsidRPr="00693F20">
        <w:t>:</w:t>
      </w:r>
    </w:p>
    <w:p w:rsidR="00C45DAE" w:rsidRPr="00693F20" w:rsidRDefault="00C45DAE" w:rsidP="00C45DAE">
      <w:pPr>
        <w:pStyle w:val="FigCap"/>
      </w:pPr>
      <w:r>
        <w:rPr>
          <w:noProof/>
        </w:rPr>
        <w:drawing>
          <wp:inline distT="0" distB="0" distL="0" distR="0" wp14:anchorId="7C38345C" wp14:editId="133D9FD7">
            <wp:extent cx="4876800" cy="236664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ildSucceeded.png"/>
                    <pic:cNvPicPr/>
                  </pic:nvPicPr>
                  <pic:blipFill>
                    <a:blip r:embed="rId33" cstate="print">
                      <a:extLst>
                        <a:ext uri="{28A0092B-C50C-407E-A947-70E740481C1C}">
                          <a14:useLocalDpi xmlns:a14="http://schemas.microsoft.com/office/drawing/2010/main" val="0"/>
                        </a:ext>
                      </a:extLst>
                    </a:blip>
                    <a:stretch>
                      <a:fillRect/>
                    </a:stretch>
                  </pic:blipFill>
                  <pic:spPr>
                    <a:xfrm>
                      <a:off x="0" y="0"/>
                      <a:ext cx="4876800" cy="2366645"/>
                    </a:xfrm>
                    <a:prstGeom prst="rect">
                      <a:avLst/>
                    </a:prstGeom>
                  </pic:spPr>
                </pic:pic>
              </a:graphicData>
            </a:graphic>
          </wp:inline>
        </w:drawing>
      </w:r>
    </w:p>
    <w:p w:rsidR="00C45DAE" w:rsidRPr="00EF1F2B" w:rsidRDefault="00C45DAE" w:rsidP="00C45DAE">
      <w:pPr>
        <w:pStyle w:val="FigCap"/>
      </w:pPr>
      <w:bookmarkStart w:id="17" w:name="_Toc264444247"/>
      <w:proofErr w:type="gramStart"/>
      <w:r>
        <w:t>Figure 13.</w:t>
      </w:r>
      <w:proofErr w:type="gramEnd"/>
      <w:r>
        <w:t xml:space="preserve"> Output window</w:t>
      </w:r>
    </w:p>
    <w:p w:rsidR="00C45DAE" w:rsidRDefault="00C45DAE" w:rsidP="00C45DAE">
      <w:pPr>
        <w:pStyle w:val="Heading2"/>
        <w:rPr>
          <w:rFonts w:cstheme="minorHAnsi"/>
        </w:rPr>
      </w:pPr>
      <w:bookmarkStart w:id="18" w:name="_Toc274060512"/>
      <w:r>
        <w:rPr>
          <w:rFonts w:cstheme="minorHAnsi"/>
        </w:rPr>
        <w:t>Generate the Installers</w:t>
      </w:r>
      <w:bookmarkEnd w:id="18"/>
    </w:p>
    <w:p w:rsidR="00C45DAE" w:rsidRDefault="00C45DAE" w:rsidP="00C45DAE">
      <w:pPr>
        <w:pStyle w:val="BodyText"/>
      </w:pPr>
      <w:r>
        <w:t>To install MBI components, you must create an installer, which is packaged as a MSI file. The MBI project includes a set of batch files to build installers for various MBI components, which can be found in the following locations:</w:t>
      </w:r>
    </w:p>
    <w:p w:rsidR="00C45DAE" w:rsidRDefault="00C45DAE" w:rsidP="00C45DAE">
      <w:pPr>
        <w:pStyle w:val="BulletList"/>
      </w:pPr>
      <w:r>
        <w:t>Common scripts used by all installers: $\MBI\</w:t>
      </w:r>
      <w:proofErr w:type="spellStart"/>
      <w:r>
        <w:t>DevelopmentBranch</w:t>
      </w:r>
      <w:proofErr w:type="spellEnd"/>
      <w:r>
        <w:t>\MBI\</w:t>
      </w:r>
      <w:proofErr w:type="spellStart"/>
      <w:r>
        <w:t>BuildTools</w:t>
      </w:r>
      <w:proofErr w:type="spellEnd"/>
      <w:r>
        <w:t>\</w:t>
      </w:r>
      <w:proofErr w:type="spellStart"/>
      <w:r>
        <w:t>BuildScripts</w:t>
      </w:r>
      <w:proofErr w:type="spellEnd"/>
      <w:r>
        <w:t xml:space="preserve"> </w:t>
      </w:r>
    </w:p>
    <w:p w:rsidR="00C45DAE" w:rsidRDefault="00C45DAE" w:rsidP="00C45DAE">
      <w:pPr>
        <w:pStyle w:val="BulletList"/>
      </w:pPr>
      <w:r>
        <w:t>MBF installers build script: $\MBI\</w:t>
      </w:r>
      <w:proofErr w:type="spellStart"/>
      <w:r>
        <w:t>DevelopmentBranch</w:t>
      </w:r>
      <w:proofErr w:type="spellEnd"/>
      <w:r>
        <w:t>\MBI\Source\MBF\Installer</w:t>
      </w:r>
    </w:p>
    <w:p w:rsidR="00C45DAE" w:rsidRDefault="00C45DAE" w:rsidP="00C45DAE">
      <w:pPr>
        <w:pStyle w:val="BulletList"/>
      </w:pPr>
      <w:r>
        <w:t>MBT installers build script: $\MBI\</w:t>
      </w:r>
      <w:proofErr w:type="spellStart"/>
      <w:r>
        <w:t>DevelopmentBranch</w:t>
      </w:r>
      <w:proofErr w:type="spellEnd"/>
      <w:r>
        <w:t xml:space="preserve">\MBI\Source\MBT\Installer </w:t>
      </w:r>
    </w:p>
    <w:p w:rsidR="00C45DAE" w:rsidRDefault="00C45DAE" w:rsidP="00C45DAE">
      <w:pPr>
        <w:pStyle w:val="Le"/>
      </w:pPr>
    </w:p>
    <w:p w:rsidR="00C45DAE" w:rsidRDefault="00C45DAE" w:rsidP="00C45DAE">
      <w:r>
        <w:t xml:space="preserve">To generate an installer, open a command window—sometimes called a DOS window. You can then create installers by running CreateSetup.cmd from the appropriate location, as shown in the following table </w:t>
      </w:r>
    </w:p>
    <w:p w:rsidR="00C45DAE" w:rsidRDefault="00C45DAE" w:rsidP="00C45DAE">
      <w:pPr>
        <w:pStyle w:val="TableHead"/>
      </w:pPr>
      <w:proofErr w:type="gramStart"/>
      <w:r>
        <w:t>Table 1.</w:t>
      </w:r>
      <w:proofErr w:type="gramEnd"/>
      <w:r>
        <w:t xml:space="preserve"> MBI Installers</w:t>
      </w:r>
    </w:p>
    <w:tbl>
      <w:tblPr>
        <w:tblStyle w:val="TableGrid"/>
        <w:tblW w:w="0" w:type="auto"/>
        <w:tblLayout w:type="fixed"/>
        <w:tblLook w:val="04A0" w:firstRow="1" w:lastRow="0" w:firstColumn="1" w:lastColumn="0" w:noHBand="0" w:noVBand="1"/>
      </w:tblPr>
      <w:tblGrid>
        <w:gridCol w:w="2628"/>
        <w:gridCol w:w="5268"/>
      </w:tblGrid>
      <w:tr w:rsidR="00C45DAE" w:rsidRPr="007B2004" w:rsidTr="00D50BC0">
        <w:tc>
          <w:tcPr>
            <w:tcW w:w="2628" w:type="dxa"/>
            <w:shd w:val="clear" w:color="auto" w:fill="B8CCE4" w:themeFill="accent1" w:themeFillTint="66"/>
          </w:tcPr>
          <w:p w:rsidR="00C45DAE" w:rsidRPr="007B2004" w:rsidRDefault="00C45DAE" w:rsidP="00D50BC0">
            <w:pPr>
              <w:rPr>
                <w:b/>
                <w:sz w:val="20"/>
              </w:rPr>
            </w:pPr>
            <w:r w:rsidRPr="007B2004">
              <w:rPr>
                <w:b/>
                <w:sz w:val="20"/>
              </w:rPr>
              <w:t xml:space="preserve">To build: </w:t>
            </w:r>
          </w:p>
        </w:tc>
        <w:tc>
          <w:tcPr>
            <w:tcW w:w="5268" w:type="dxa"/>
            <w:shd w:val="clear" w:color="auto" w:fill="B8CCE4" w:themeFill="accent1" w:themeFillTint="66"/>
          </w:tcPr>
          <w:p w:rsidR="00C45DAE" w:rsidRPr="007B2004" w:rsidRDefault="00C45DAE" w:rsidP="00D50BC0">
            <w:pPr>
              <w:rPr>
                <w:b/>
                <w:sz w:val="20"/>
              </w:rPr>
            </w:pPr>
            <w:r w:rsidRPr="007B2004">
              <w:rPr>
                <w:b/>
                <w:sz w:val="20"/>
              </w:rPr>
              <w:t>Run CreateSetup.cmd from:</w:t>
            </w:r>
          </w:p>
        </w:tc>
      </w:tr>
      <w:tr w:rsidR="00C45DAE" w:rsidRPr="007B2004" w:rsidTr="00D50BC0">
        <w:tc>
          <w:tcPr>
            <w:tcW w:w="2628" w:type="dxa"/>
          </w:tcPr>
          <w:p w:rsidR="00C45DAE" w:rsidRPr="007B2004" w:rsidRDefault="00C45DAE" w:rsidP="00D50BC0">
            <w:pPr>
              <w:rPr>
                <w:rStyle w:val="Bold"/>
                <w:b w:val="0"/>
                <w:sz w:val="20"/>
              </w:rPr>
            </w:pPr>
            <w:r w:rsidRPr="007B2004">
              <w:rPr>
                <w:rStyle w:val="Bold"/>
                <w:b w:val="0"/>
                <w:sz w:val="20"/>
              </w:rPr>
              <w:t>MBF.msi</w:t>
            </w:r>
          </w:p>
        </w:tc>
        <w:tc>
          <w:tcPr>
            <w:tcW w:w="5268" w:type="dxa"/>
          </w:tcPr>
          <w:p w:rsidR="00C45DAE" w:rsidRPr="007B2004" w:rsidRDefault="00C45DAE" w:rsidP="00D50BC0">
            <w:pPr>
              <w:rPr>
                <w:rStyle w:val="Bold"/>
                <w:b w:val="0"/>
                <w:sz w:val="20"/>
              </w:rPr>
            </w:pPr>
            <w:r w:rsidRPr="007B2004">
              <w:rPr>
                <w:rStyle w:val="Bold"/>
                <w:b w:val="0"/>
                <w:sz w:val="20"/>
              </w:rPr>
              <w:t>[Root]\Source\MBF\Installer\</w:t>
            </w:r>
          </w:p>
        </w:tc>
      </w:tr>
      <w:tr w:rsidR="00C45DAE" w:rsidRPr="007B2004" w:rsidTr="00D50BC0">
        <w:tc>
          <w:tcPr>
            <w:tcW w:w="2628" w:type="dxa"/>
          </w:tcPr>
          <w:p w:rsidR="00C45DAE" w:rsidRPr="007B2004" w:rsidRDefault="00C45DAE" w:rsidP="00D50BC0">
            <w:pPr>
              <w:rPr>
                <w:rStyle w:val="Bold"/>
                <w:b w:val="0"/>
                <w:sz w:val="20"/>
              </w:rPr>
            </w:pPr>
            <w:r w:rsidRPr="007B2004">
              <w:rPr>
                <w:rStyle w:val="Bold"/>
                <w:b w:val="0"/>
                <w:sz w:val="20"/>
              </w:rPr>
              <w:t>MBF.msi + SequenceAssembler.msi</w:t>
            </w:r>
          </w:p>
        </w:tc>
        <w:tc>
          <w:tcPr>
            <w:tcW w:w="5268" w:type="dxa"/>
          </w:tcPr>
          <w:p w:rsidR="00C45DAE" w:rsidRPr="007B2004" w:rsidRDefault="00C45DAE" w:rsidP="00D50BC0">
            <w:pPr>
              <w:rPr>
                <w:rStyle w:val="Bold"/>
                <w:b w:val="0"/>
                <w:sz w:val="20"/>
              </w:rPr>
            </w:pPr>
            <w:r w:rsidRPr="007B2004">
              <w:rPr>
                <w:rStyle w:val="Bold"/>
                <w:b w:val="0"/>
                <w:sz w:val="20"/>
              </w:rPr>
              <w:t>[Root]\Source\MBT\Installer\</w:t>
            </w:r>
            <w:proofErr w:type="spellStart"/>
            <w:r w:rsidRPr="007B2004">
              <w:rPr>
                <w:rStyle w:val="Bold"/>
                <w:b w:val="0"/>
                <w:sz w:val="20"/>
              </w:rPr>
              <w:t>SequenceAssembler</w:t>
            </w:r>
            <w:proofErr w:type="spellEnd"/>
            <w:r w:rsidRPr="007B2004">
              <w:rPr>
                <w:rStyle w:val="Bold"/>
                <w:b w:val="0"/>
                <w:sz w:val="20"/>
              </w:rPr>
              <w:t>\</w:t>
            </w:r>
          </w:p>
        </w:tc>
      </w:tr>
      <w:tr w:rsidR="00C45DAE" w:rsidRPr="007B2004" w:rsidTr="00D50BC0">
        <w:tc>
          <w:tcPr>
            <w:tcW w:w="2628" w:type="dxa"/>
          </w:tcPr>
          <w:p w:rsidR="00C45DAE" w:rsidRPr="007B2004" w:rsidRDefault="00C45DAE" w:rsidP="00D50BC0">
            <w:pPr>
              <w:rPr>
                <w:rStyle w:val="Bold"/>
                <w:b w:val="0"/>
                <w:sz w:val="20"/>
              </w:rPr>
            </w:pPr>
            <w:r w:rsidRPr="007B2004">
              <w:rPr>
                <w:rStyle w:val="Bold"/>
                <w:b w:val="0"/>
                <w:sz w:val="20"/>
              </w:rPr>
              <w:t>MBF.msi + BioExcel.msi</w:t>
            </w:r>
          </w:p>
        </w:tc>
        <w:tc>
          <w:tcPr>
            <w:tcW w:w="5268" w:type="dxa"/>
          </w:tcPr>
          <w:p w:rsidR="00C45DAE" w:rsidRPr="00D37BF7" w:rsidRDefault="00C45DAE" w:rsidP="00D50BC0">
            <w:pPr>
              <w:rPr>
                <w:rStyle w:val="Bold"/>
                <w:b w:val="0"/>
                <w:sz w:val="20"/>
              </w:rPr>
            </w:pPr>
            <w:r w:rsidRPr="007B2004">
              <w:rPr>
                <w:rStyle w:val="Bold"/>
                <w:b w:val="0"/>
                <w:sz w:val="20"/>
              </w:rPr>
              <w:t>[Root]\</w:t>
            </w:r>
            <w:r w:rsidRPr="00D37BF7">
              <w:rPr>
                <w:rStyle w:val="Bold"/>
                <w:b w:val="0"/>
                <w:sz w:val="20"/>
              </w:rPr>
              <w:t>Source\MBT\Installer\</w:t>
            </w:r>
            <w:proofErr w:type="spellStart"/>
            <w:r w:rsidRPr="00D37BF7">
              <w:rPr>
                <w:rStyle w:val="Bold"/>
                <w:b w:val="0"/>
                <w:sz w:val="20"/>
              </w:rPr>
              <w:t>BioExcel</w:t>
            </w:r>
            <w:proofErr w:type="spellEnd"/>
            <w:r w:rsidRPr="00D37BF7">
              <w:rPr>
                <w:rStyle w:val="Bold"/>
                <w:b w:val="0"/>
                <w:sz w:val="20"/>
              </w:rPr>
              <w:t>\</w:t>
            </w:r>
          </w:p>
        </w:tc>
      </w:tr>
      <w:tr w:rsidR="00C45DAE" w:rsidRPr="007B2004" w:rsidTr="00D50BC0">
        <w:tc>
          <w:tcPr>
            <w:tcW w:w="2628" w:type="dxa"/>
          </w:tcPr>
          <w:p w:rsidR="00C45DAE" w:rsidRPr="007B2004" w:rsidRDefault="00C45DAE" w:rsidP="00D50BC0">
            <w:pPr>
              <w:rPr>
                <w:rStyle w:val="Bold"/>
                <w:b w:val="0"/>
                <w:sz w:val="20"/>
              </w:rPr>
            </w:pPr>
            <w:r w:rsidRPr="007B2004">
              <w:rPr>
                <w:rStyle w:val="Bold"/>
                <w:b w:val="0"/>
                <w:sz w:val="20"/>
              </w:rPr>
              <w:t>MBF.msi + SequenceAssembler.msi + BioExcel.msi</w:t>
            </w:r>
          </w:p>
        </w:tc>
        <w:tc>
          <w:tcPr>
            <w:tcW w:w="5268" w:type="dxa"/>
          </w:tcPr>
          <w:p w:rsidR="00C45DAE" w:rsidRPr="007B2004" w:rsidRDefault="00C45DAE" w:rsidP="00D50BC0">
            <w:pPr>
              <w:rPr>
                <w:rStyle w:val="Bold"/>
                <w:b w:val="0"/>
                <w:sz w:val="20"/>
              </w:rPr>
            </w:pPr>
            <w:r w:rsidRPr="007B2004">
              <w:rPr>
                <w:rStyle w:val="Bold"/>
                <w:b w:val="0"/>
                <w:sz w:val="20"/>
              </w:rPr>
              <w:t>[Root]\Source\MBT\Installer\</w:t>
            </w:r>
          </w:p>
        </w:tc>
      </w:tr>
    </w:tbl>
    <w:p w:rsidR="00C45DAE" w:rsidRDefault="00C45DAE" w:rsidP="00C45DAE">
      <w:pPr>
        <w:pStyle w:val="Le"/>
      </w:pPr>
    </w:p>
    <w:p w:rsidR="00C45DAE" w:rsidRPr="00FA1849" w:rsidRDefault="00C45DAE" w:rsidP="00C45DAE">
      <w:pPr>
        <w:pStyle w:val="BodyText"/>
        <w:rPr>
          <w:b/>
          <w:bCs/>
        </w:rPr>
      </w:pPr>
      <w:r w:rsidRPr="00FA1849">
        <w:t xml:space="preserve">The installer </w:t>
      </w:r>
      <w:r>
        <w:t>and</w:t>
      </w:r>
      <w:r w:rsidRPr="00FA1849">
        <w:t xml:space="preserve"> </w:t>
      </w:r>
      <w:r>
        <w:t xml:space="preserve">related </w:t>
      </w:r>
      <w:r w:rsidRPr="00FA1849">
        <w:t xml:space="preserve">build output </w:t>
      </w:r>
      <w:r>
        <w:t>are placed</w:t>
      </w:r>
      <w:r w:rsidRPr="00FA1849">
        <w:t xml:space="preserve"> under:  </w:t>
      </w:r>
      <w:r w:rsidRPr="009F1B62">
        <w:rPr>
          <w:bCs/>
        </w:rPr>
        <w:t>$\MBI\</w:t>
      </w:r>
      <w:proofErr w:type="spellStart"/>
      <w:r w:rsidRPr="009F1B62">
        <w:rPr>
          <w:bCs/>
        </w:rPr>
        <w:t>DevelopmentBranch</w:t>
      </w:r>
      <w:proofErr w:type="spellEnd"/>
      <w:r w:rsidRPr="009F1B62">
        <w:rPr>
          <w:bCs/>
        </w:rPr>
        <w:t>\MBI\Build\</w:t>
      </w:r>
      <w:proofErr w:type="spellStart"/>
      <w:r w:rsidRPr="009F1B62">
        <w:rPr>
          <w:bCs/>
        </w:rPr>
        <w:t>LocalBuild</w:t>
      </w:r>
      <w:proofErr w:type="spellEnd"/>
      <w:r>
        <w:rPr>
          <w:bCs/>
        </w:rPr>
        <w:t>,</w:t>
      </w:r>
    </w:p>
    <w:p w:rsidR="00C45DAE" w:rsidRDefault="00C45DAE" w:rsidP="00C45DAE">
      <w:pPr>
        <w:pStyle w:val="Heading2"/>
        <w:rPr>
          <w:rFonts w:cstheme="minorHAnsi"/>
        </w:rPr>
      </w:pPr>
      <w:bookmarkStart w:id="19" w:name="_Toc274060513"/>
      <w:r w:rsidRPr="00693F20">
        <w:rPr>
          <w:rFonts w:cstheme="minorHAnsi"/>
        </w:rPr>
        <w:lastRenderedPageBreak/>
        <w:t>Test the Code</w:t>
      </w:r>
      <w:bookmarkEnd w:id="17"/>
      <w:bookmarkEnd w:id="19"/>
    </w:p>
    <w:p w:rsidR="00C45DAE" w:rsidRDefault="00C45DAE" w:rsidP="00C45DAE">
      <w:pPr>
        <w:pStyle w:val="BodyText"/>
      </w:pPr>
      <w:r>
        <w:t>MBI uses VSTest as the primary means for ensuring code quality, which makes</w:t>
      </w:r>
      <w:r w:rsidR="001C1F3D">
        <w:t xml:space="preserve"> </w:t>
      </w:r>
      <w:r>
        <w:t xml:space="preserve">it easy to develop, integrate, and run test code against your contributions. </w:t>
      </w:r>
    </w:p>
    <w:p w:rsidR="00C45DAE" w:rsidRDefault="00C45DAE" w:rsidP="00C45DAE">
      <w:pPr>
        <w:pStyle w:val="BodyText"/>
      </w:pPr>
      <w:r>
        <w:t xml:space="preserve">The MBI source tree includes VSTest tests that support both unit and automated tests that exercise each interface, function, and feature. The test code can be found in the </w:t>
      </w:r>
      <w:proofErr w:type="spellStart"/>
      <w:r>
        <w:t>MBF.Test</w:t>
      </w:r>
      <w:proofErr w:type="spellEnd"/>
      <w:r>
        <w:t xml:space="preserve"> and </w:t>
      </w:r>
      <w:proofErr w:type="spellStart"/>
      <w:r>
        <w:t>MBF.TestAutomation</w:t>
      </w:r>
      <w:proofErr w:type="spellEnd"/>
      <w:r>
        <w:t xml:space="preserve"> projects.</w:t>
      </w:r>
    </w:p>
    <w:p w:rsidR="00C45DAE" w:rsidRDefault="00C45DAE" w:rsidP="00C45DAE">
      <w:pPr>
        <w:pStyle w:val="BodyText"/>
      </w:pPr>
      <w:r w:rsidRPr="009E1FAD">
        <w:rPr>
          <w:rStyle w:val="Bold"/>
        </w:rPr>
        <w:t>Important</w:t>
      </w:r>
      <w:r>
        <w:rPr>
          <w:rStyle w:val="Bold"/>
        </w:rPr>
        <w:t>:</w:t>
      </w:r>
      <w:r w:rsidRPr="009E1FAD">
        <w:rPr>
          <w:rStyle w:val="Bold"/>
        </w:rPr>
        <w:t xml:space="preserve"> </w:t>
      </w:r>
      <w:r>
        <w:rPr>
          <w:rStyle w:val="Bold"/>
          <w:b w:val="0"/>
        </w:rPr>
        <w:t xml:space="preserve">If you </w:t>
      </w:r>
      <w:r>
        <w:t>develop any new code, or extend any existing code, you must implement a corresponding VSTest test and include it when you submit the changes. This ensures that subsequent development does not inadvertently cause a breaking change to another part of the code base. It also informs others about the intent of a particular piece of code—thus helping people who are new to the project to come up to speed on areas of interest.</w:t>
      </w:r>
    </w:p>
    <w:p w:rsidR="00C45DAE" w:rsidRDefault="00C45DAE" w:rsidP="00C45DAE">
      <w:pPr>
        <w:pStyle w:val="Procedure"/>
      </w:pPr>
      <w:r>
        <w:t>To run the tests</w:t>
      </w:r>
    </w:p>
    <w:p w:rsidR="00C45DAE" w:rsidRDefault="00C45DAE" w:rsidP="00C45DAE">
      <w:pPr>
        <w:pStyle w:val="List"/>
      </w:pPr>
      <w:r>
        <w:t>1.</w:t>
      </w:r>
      <w:r>
        <w:tab/>
        <w:t xml:space="preserve"> Click </w:t>
      </w:r>
      <w:r w:rsidRPr="001D69AF">
        <w:rPr>
          <w:b/>
        </w:rPr>
        <w:t>Windows</w:t>
      </w:r>
      <w:r>
        <w:t xml:space="preserve"> on the </w:t>
      </w:r>
      <w:r w:rsidRPr="001D69AF">
        <w:rPr>
          <w:b/>
        </w:rPr>
        <w:t>Test</w:t>
      </w:r>
      <w:r>
        <w:t xml:space="preserve"> menu and open the </w:t>
      </w:r>
      <w:r w:rsidRPr="001D69AF">
        <w:rPr>
          <w:b/>
        </w:rPr>
        <w:t>Test View</w:t>
      </w:r>
      <w:r>
        <w:t xml:space="preserve"> window.</w:t>
      </w:r>
    </w:p>
    <w:p w:rsidR="00C45DAE" w:rsidRDefault="00C45DAE" w:rsidP="00C45DAE">
      <w:pPr>
        <w:pStyle w:val="List"/>
      </w:pPr>
      <w:r>
        <w:t>2.</w:t>
      </w:r>
      <w:r>
        <w:tab/>
        <w:t xml:space="preserve">In the </w:t>
      </w:r>
      <w:r w:rsidRPr="001D69AF">
        <w:rPr>
          <w:b/>
        </w:rPr>
        <w:t>Test View</w:t>
      </w:r>
      <w:r>
        <w:t xml:space="preserve"> window select </w:t>
      </w:r>
      <w:proofErr w:type="spellStart"/>
      <w:r>
        <w:t>MBF.Tests</w:t>
      </w:r>
      <w:proofErr w:type="spellEnd"/>
      <w:r>
        <w:t xml:space="preserve"> and click </w:t>
      </w:r>
      <w:r w:rsidRPr="001D69AF">
        <w:rPr>
          <w:b/>
        </w:rPr>
        <w:t>Run Selection</w:t>
      </w:r>
      <w:r>
        <w:t>—the green arrow in the upper left corner—as shown in Figure 14.</w:t>
      </w:r>
      <w:r>
        <w:rPr>
          <w:rFonts w:eastAsiaTheme="minorHAnsi" w:cstheme="minorBidi"/>
          <w:noProof/>
          <w:szCs w:val="22"/>
        </w:rPr>
        <w:drawing>
          <wp:inline distT="0" distB="0" distL="0" distR="0" wp14:anchorId="22CC38FC" wp14:editId="0FB2D28C">
            <wp:extent cx="3829050" cy="1828800"/>
            <wp:effectExtent l="171450" t="171450" r="361950" b="34290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3829050" cy="1828800"/>
                    </a:xfrm>
                    <a:prstGeom prst="rect">
                      <a:avLst/>
                    </a:prstGeom>
                    <a:ln>
                      <a:noFill/>
                    </a:ln>
                    <a:effectLst>
                      <a:outerShdw blurRad="292100" dist="139700" dir="2700000" algn="tl" rotWithShape="0">
                        <a:srgbClr val="333333">
                          <a:alpha val="65000"/>
                        </a:srgbClr>
                      </a:outerShdw>
                    </a:effectLst>
                  </pic:spPr>
                </pic:pic>
              </a:graphicData>
            </a:graphic>
          </wp:inline>
        </w:drawing>
      </w:r>
    </w:p>
    <w:p w:rsidR="00C45DAE" w:rsidRPr="00EF1F2B" w:rsidRDefault="00C45DAE" w:rsidP="00C45DAE">
      <w:pPr>
        <w:pStyle w:val="FigCap"/>
      </w:pPr>
      <w:proofErr w:type="gramStart"/>
      <w:r>
        <w:t>Figure 14.</w:t>
      </w:r>
      <w:proofErr w:type="gramEnd"/>
      <w:r>
        <w:t xml:space="preserve"> Test View window</w:t>
      </w:r>
    </w:p>
    <w:p w:rsidR="00C45DAE" w:rsidRDefault="00C45DAE" w:rsidP="00C45DAE">
      <w:pPr>
        <w:pStyle w:val="BodyText"/>
        <w:rPr>
          <w:rFonts w:eastAsiaTheme="minorHAnsi" w:cstheme="minorBidi"/>
          <w:szCs w:val="22"/>
        </w:rPr>
      </w:pPr>
      <w:r>
        <w:t>All test cases should pass and VS Test should display a Test Results window that looks something like Figure 15.</w:t>
      </w:r>
    </w:p>
    <w:p w:rsidR="00C45DAE" w:rsidRDefault="00C45DAE" w:rsidP="00C45DAE">
      <w:pPr>
        <w:jc w:val="both"/>
      </w:pPr>
      <w:r>
        <w:rPr>
          <w:noProof/>
        </w:rPr>
        <w:lastRenderedPageBreak/>
        <w:drawing>
          <wp:inline distT="0" distB="0" distL="0" distR="0" wp14:anchorId="5EF10F10" wp14:editId="60DBC7DB">
            <wp:extent cx="4876800" cy="19621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4876800" cy="1962150"/>
                    </a:xfrm>
                    <a:prstGeom prst="rect">
                      <a:avLst/>
                    </a:prstGeom>
                    <a:noFill/>
                    <a:ln>
                      <a:noFill/>
                    </a:ln>
                  </pic:spPr>
                </pic:pic>
              </a:graphicData>
            </a:graphic>
          </wp:inline>
        </w:drawing>
      </w:r>
    </w:p>
    <w:p w:rsidR="00C45DAE" w:rsidRDefault="00C45DAE" w:rsidP="00C45DAE">
      <w:pPr>
        <w:pStyle w:val="Heading2"/>
      </w:pPr>
      <w:proofErr w:type="gramStart"/>
      <w:r>
        <w:t>Figure 15.</w:t>
      </w:r>
      <w:proofErr w:type="gramEnd"/>
      <w:r>
        <w:t xml:space="preserve"> Test Results </w:t>
      </w:r>
      <w:proofErr w:type="spellStart"/>
      <w:r>
        <w:t>window</w:t>
      </w:r>
      <w:bookmarkStart w:id="20" w:name="_Toc274060514"/>
      <w:bookmarkStart w:id="21" w:name="_Toc264444248"/>
      <w:bookmarkStart w:id="22" w:name="_Toc264448139"/>
      <w:r>
        <w:t>Build</w:t>
      </w:r>
      <w:proofErr w:type="spellEnd"/>
      <w:r>
        <w:t xml:space="preserve"> the API Reference CHM</w:t>
      </w:r>
      <w:bookmarkEnd w:id="20"/>
    </w:p>
    <w:p w:rsidR="00C45DAE" w:rsidRDefault="00C45DAE" w:rsidP="00C45DAE">
      <w:pPr>
        <w:pStyle w:val="BodyText"/>
      </w:pPr>
      <w:r>
        <w:t>You can</w:t>
      </w:r>
      <w:r w:rsidRPr="001423BB">
        <w:t xml:space="preserve"> build </w:t>
      </w:r>
      <w:r>
        <w:t>a local version of the</w:t>
      </w:r>
      <w:r w:rsidRPr="001423BB">
        <w:t xml:space="preserve"> MBF API Reference </w:t>
      </w:r>
      <w:r>
        <w:t>H</w:t>
      </w:r>
      <w:r w:rsidRPr="001423BB">
        <w:t>elp file</w:t>
      </w:r>
      <w:r>
        <w:t xml:space="preserve"> (CHM) that is </w:t>
      </w:r>
      <w:r w:rsidR="00C07C5D">
        <w:t>synchronized</w:t>
      </w:r>
      <w:r>
        <w:t xml:space="preserve"> with the source tree on your system by using</w:t>
      </w:r>
      <w:r w:rsidRPr="001423BB">
        <w:t xml:space="preserve"> </w:t>
      </w:r>
      <w:r>
        <w:t>Sandcastle</w:t>
      </w:r>
      <w:r w:rsidRPr="001423BB">
        <w:t xml:space="preserve">. </w:t>
      </w:r>
      <w:r>
        <w:t>The required binaries are part of the source tree, so you do not need to install Sandcastle or HTML Help Workshop. Instead, run the following command:</w:t>
      </w:r>
    </w:p>
    <w:p w:rsidR="00C45DAE" w:rsidRDefault="00C45DAE" w:rsidP="00C45DAE">
      <w:pPr>
        <w:pStyle w:val="PlainText"/>
        <w:rPr>
          <w:strike/>
        </w:rPr>
      </w:pPr>
      <w:r>
        <w:t>[MBI Root]\BuildTools\BuildScripts\GenerateDocumentLocally.cmd</w:t>
      </w:r>
    </w:p>
    <w:p w:rsidR="00C45DAE" w:rsidRDefault="00C45DAE" w:rsidP="00C45DAE">
      <w:pPr>
        <w:pStyle w:val="Le"/>
      </w:pPr>
    </w:p>
    <w:p w:rsidR="00C45DAE" w:rsidRPr="00FA3DE6" w:rsidRDefault="00C45DAE" w:rsidP="00C45DAE">
      <w:pPr>
        <w:pStyle w:val="BodyText"/>
      </w:pPr>
      <w:r>
        <w:t>The GenerateDocumentLocally.cmd script checks for the required prerequisites—Visual Studio Tools for Office Runtime 4 and Microsoft Office Excel 2007 or 2010—builds the MBI solution and generates the API reference (MBF.chm). The CHM is placed in the [MBI Root]\Build\</w:t>
      </w:r>
      <w:proofErr w:type="spellStart"/>
      <w:r>
        <w:t>LocalBuild</w:t>
      </w:r>
      <w:proofErr w:type="spellEnd"/>
      <w:r>
        <w:t xml:space="preserve"> </w:t>
      </w:r>
      <w:proofErr w:type="spellStart"/>
      <w:r>
        <w:t>folder.</w:t>
      </w:r>
      <w:r w:rsidRPr="008D7B96">
        <w:rPr>
          <w:b/>
        </w:rPr>
        <w:t>Note</w:t>
      </w:r>
      <w:proofErr w:type="spellEnd"/>
      <w:r w:rsidRPr="008D7B96">
        <w:rPr>
          <w:b/>
        </w:rPr>
        <w:t>:</w:t>
      </w:r>
      <w:r>
        <w:t xml:space="preserve"> Before building the CHM, you must do a complete MBI build, which creates current versions of the necessary DLL and XML files and places them in the \Build folder.</w:t>
      </w:r>
    </w:p>
    <w:p w:rsidR="00C45DAE" w:rsidRPr="003D3075" w:rsidRDefault="00C45DAE" w:rsidP="00C45DAE">
      <w:pPr>
        <w:pStyle w:val="Heading1"/>
      </w:pPr>
      <w:bookmarkStart w:id="23" w:name="_Toc274060515"/>
      <w:bookmarkEnd w:id="21"/>
      <w:bookmarkEnd w:id="22"/>
      <w:commentRangeStart w:id="24"/>
      <w:commentRangeStart w:id="25"/>
      <w:r>
        <w:t>Manage Work Items</w:t>
      </w:r>
      <w:commentRangeEnd w:id="24"/>
      <w:r>
        <w:rPr>
          <w:rStyle w:val="CommentReference"/>
          <w:rFonts w:eastAsia="Times New Roman" w:cs="Times New Roman"/>
          <w:b/>
          <w:bCs w:val="0"/>
          <w:color w:val="0000FF"/>
        </w:rPr>
        <w:commentReference w:id="24"/>
      </w:r>
      <w:bookmarkEnd w:id="23"/>
      <w:commentRangeEnd w:id="25"/>
      <w:r w:rsidR="00C0669E">
        <w:rPr>
          <w:rStyle w:val="CommentReference"/>
          <w:rFonts w:eastAsia="Times New Roman" w:cs="Times New Roman"/>
          <w:b/>
          <w:bCs w:val="0"/>
          <w:color w:val="0000FF"/>
        </w:rPr>
        <w:commentReference w:id="25"/>
      </w:r>
    </w:p>
    <w:p w:rsidR="00C45DAE" w:rsidRPr="00BB42FB" w:rsidRDefault="00C45DAE" w:rsidP="00C45DAE">
      <w:pPr>
        <w:pStyle w:val="BodyText"/>
      </w:pPr>
      <w:bookmarkStart w:id="26" w:name="_CONTACT_INFO"/>
      <w:bookmarkStart w:id="27" w:name="_CONNECTING_TO_THE_SERVER_OR_AN_EXIS"/>
      <w:bookmarkStart w:id="28" w:name="_Toc127149781"/>
      <w:bookmarkStart w:id="29" w:name="_Toc264444249"/>
      <w:bookmarkEnd w:id="26"/>
      <w:bookmarkEnd w:id="27"/>
      <w:r>
        <w:t xml:space="preserve">MBI uses TFS work items to manage the project’s workflow. </w:t>
      </w:r>
      <w:ins w:id="30" w:author="Fadi Fakhouri" w:date="2010-10-26T13:29:00Z">
        <w:r w:rsidR="00180E83">
          <w:t xml:space="preserve">Please see the MSDN </w:t>
        </w:r>
      </w:ins>
      <w:ins w:id="31" w:author="Fadi Fakhouri" w:date="2010-10-26T13:30:00Z">
        <w:r w:rsidR="00180E83">
          <w:t xml:space="preserve">article to create a work item </w:t>
        </w:r>
        <w:r w:rsidR="00180E83">
          <w:fldChar w:fldCharType="begin"/>
        </w:r>
        <w:r w:rsidR="00180E83">
          <w:instrText xml:space="preserve"> HYPERLINK "http://msdn.microsoft.com/en-us/library/ms181316.aspx" </w:instrText>
        </w:r>
        <w:r w:rsidR="00180E83">
          <w:fldChar w:fldCharType="separate"/>
        </w:r>
        <w:r w:rsidR="00180E83" w:rsidRPr="007E7D20">
          <w:rPr>
            <w:rStyle w:val="Hyperlink"/>
          </w:rPr>
          <w:t>http://msdn.microsoft.com/en-us/library/ms181316.aspx</w:t>
        </w:r>
        <w:r w:rsidR="00180E83">
          <w:rPr>
            <w:rStyle w:val="Hyperlink"/>
          </w:rPr>
          <w:fldChar w:fldCharType="end"/>
        </w:r>
        <w:r w:rsidR="00180E83">
          <w:t xml:space="preserve">  </w:t>
        </w:r>
      </w:ins>
      <w:del w:id="32" w:author="Fadi Fakhouri" w:date="2010-10-26T13:30:00Z">
        <w:r w:rsidDel="00180E83">
          <w:delText>This section describes how to manage your MBI work items.</w:delText>
        </w:r>
      </w:del>
    </w:p>
    <w:p w:rsidR="00C45DAE" w:rsidRPr="00693F20" w:rsidDel="00180E83" w:rsidRDefault="00C45DAE" w:rsidP="00C45DAE">
      <w:pPr>
        <w:pStyle w:val="Heading2"/>
        <w:rPr>
          <w:del w:id="33" w:author="Fadi Fakhouri" w:date="2010-10-26T13:31:00Z"/>
        </w:rPr>
      </w:pPr>
      <w:bookmarkStart w:id="34" w:name="_Toc127149783"/>
      <w:bookmarkStart w:id="35" w:name="_Toc264444250"/>
      <w:bookmarkEnd w:id="28"/>
      <w:bookmarkEnd w:id="29"/>
      <w:del w:id="36" w:author="Fadi Fakhouri" w:date="2010-10-26T13:31:00Z">
        <w:r w:rsidRPr="00693F20" w:rsidDel="00180E83">
          <w:delText>Creat</w:delText>
        </w:r>
        <w:r w:rsidDel="00180E83">
          <w:delText>e</w:delText>
        </w:r>
        <w:r w:rsidRPr="00693F20" w:rsidDel="00180E83">
          <w:delText xml:space="preserve"> a New Work Item</w:delText>
        </w:r>
        <w:bookmarkEnd w:id="34"/>
        <w:bookmarkEnd w:id="35"/>
      </w:del>
    </w:p>
    <w:p w:rsidR="00C45DAE" w:rsidDel="00180E83" w:rsidRDefault="00C45DAE" w:rsidP="00C45DAE">
      <w:pPr>
        <w:pStyle w:val="BodyTextLink"/>
        <w:rPr>
          <w:del w:id="37" w:author="Fadi Fakhouri" w:date="2010-10-26T13:31:00Z"/>
        </w:rPr>
      </w:pPr>
      <w:del w:id="38" w:author="Fadi Fakhouri" w:date="2010-10-26T13:31:00Z">
        <w:r w:rsidRPr="00693F20" w:rsidDel="00180E83">
          <w:delText xml:space="preserve">To add a new </w:delText>
        </w:r>
        <w:r w:rsidDel="00180E83">
          <w:delText>w</w:delText>
        </w:r>
        <w:r w:rsidRPr="00693F20" w:rsidDel="00180E83">
          <w:delText xml:space="preserve">ork </w:delText>
        </w:r>
        <w:r w:rsidDel="00180E83">
          <w:delText>i</w:delText>
        </w:r>
        <w:r w:rsidRPr="00693F20" w:rsidDel="00180E83">
          <w:delText>tem, you need to know which project to add the bug to.</w:delText>
        </w:r>
        <w:r w:rsidDel="00180E83">
          <w:delText xml:space="preserve"> Connect</w:delText>
        </w:r>
        <w:r w:rsidRPr="00693F20" w:rsidDel="00180E83">
          <w:delText xml:space="preserve"> to that project, </w:delText>
        </w:r>
        <w:r w:rsidDel="00180E83">
          <w:delText xml:space="preserve">and then </w:delText>
        </w:r>
        <w:r w:rsidRPr="00693F20" w:rsidDel="00180E83">
          <w:delText>do the following:</w:delText>
        </w:r>
      </w:del>
    </w:p>
    <w:p w:rsidR="00C45DAE" w:rsidRPr="00C26B66" w:rsidDel="00180E83" w:rsidRDefault="00C45DAE" w:rsidP="00C45DAE">
      <w:pPr>
        <w:pStyle w:val="Procedure"/>
        <w:rPr>
          <w:del w:id="39" w:author="Fadi Fakhouri" w:date="2010-10-26T13:31:00Z"/>
        </w:rPr>
      </w:pPr>
      <w:del w:id="40" w:author="Fadi Fakhouri" w:date="2010-10-26T13:31:00Z">
        <w:r w:rsidDel="00180E83">
          <w:delText>To create a new work item</w:delText>
        </w:r>
      </w:del>
    </w:p>
    <w:p w:rsidR="00C45DAE" w:rsidRPr="00693F20" w:rsidDel="00180E83" w:rsidRDefault="00C45DAE" w:rsidP="00C45DAE">
      <w:pPr>
        <w:pStyle w:val="List"/>
        <w:rPr>
          <w:del w:id="41" w:author="Fadi Fakhouri" w:date="2010-10-26T13:31:00Z"/>
        </w:rPr>
      </w:pPr>
      <w:commentRangeStart w:id="42"/>
      <w:del w:id="43" w:author="Fadi Fakhouri" w:date="2010-10-26T13:31:00Z">
        <w:r w:rsidDel="00180E83">
          <w:delText>1.</w:delText>
        </w:r>
        <w:r w:rsidDel="00180E83">
          <w:tab/>
          <w:delText>In Team Explorer, e</w:delText>
        </w:r>
        <w:r w:rsidRPr="00693F20" w:rsidDel="00180E83">
          <w:delText xml:space="preserve">xpand the </w:delText>
        </w:r>
        <w:r w:rsidDel="00180E83">
          <w:delText xml:space="preserve">MBI </w:delText>
        </w:r>
        <w:r w:rsidRPr="00693F20" w:rsidDel="00180E83">
          <w:delText>project and right</w:delText>
        </w:r>
        <w:r w:rsidDel="00180E83">
          <w:delText>-</w:delText>
        </w:r>
        <w:r w:rsidRPr="00693F20" w:rsidDel="00180E83">
          <w:delText xml:space="preserve">click the </w:delText>
        </w:r>
        <w:r w:rsidRPr="00C21D11" w:rsidDel="00180E83">
          <w:delText>Work Items</w:delText>
        </w:r>
        <w:r w:rsidRPr="00693F20" w:rsidDel="00180E83">
          <w:delText xml:space="preserve"> folder.</w:delText>
        </w:r>
        <w:commentRangeEnd w:id="42"/>
        <w:r w:rsidDel="00180E83">
          <w:rPr>
            <w:rStyle w:val="CommentReference"/>
            <w:rFonts w:ascii="Arial" w:eastAsia="Times New Roman" w:hAnsi="Arial" w:cs="Times New Roman"/>
            <w:b/>
            <w:color w:val="0000FF"/>
          </w:rPr>
          <w:commentReference w:id="42"/>
        </w:r>
      </w:del>
    </w:p>
    <w:p w:rsidR="00C45DAE" w:rsidDel="00180E83" w:rsidRDefault="00C45DAE" w:rsidP="00C45DAE">
      <w:pPr>
        <w:pStyle w:val="List"/>
        <w:rPr>
          <w:del w:id="44" w:author="Fadi Fakhouri" w:date="2010-10-26T13:31:00Z"/>
        </w:rPr>
      </w:pPr>
      <w:del w:id="45" w:author="Fadi Fakhouri" w:date="2010-10-26T13:31:00Z">
        <w:r w:rsidDel="00180E83">
          <w:delText>2.</w:delText>
        </w:r>
        <w:r w:rsidDel="00180E83">
          <w:tab/>
        </w:r>
        <w:r w:rsidRPr="00693F20" w:rsidDel="00180E83">
          <w:delText xml:space="preserve">Expand </w:delText>
        </w:r>
        <w:r w:rsidDel="00180E83">
          <w:rPr>
            <w:b/>
          </w:rPr>
          <w:delText>New</w:delText>
        </w:r>
        <w:r w:rsidRPr="00C1444A" w:rsidDel="00180E83">
          <w:rPr>
            <w:b/>
          </w:rPr>
          <w:delText xml:space="preserve"> Work Item</w:delText>
        </w:r>
        <w:r w:rsidRPr="00693F20" w:rsidDel="00180E83">
          <w:delText xml:space="preserve"> and choose the </w:delText>
        </w:r>
        <w:r w:rsidDel="00180E83">
          <w:delText>type of w</w:delText>
        </w:r>
        <w:r w:rsidRPr="00693F20" w:rsidDel="00180E83">
          <w:delText xml:space="preserve">ork </w:delText>
        </w:r>
        <w:r w:rsidDel="00180E83">
          <w:delText>i</w:delText>
        </w:r>
        <w:r w:rsidRPr="00693F20" w:rsidDel="00180E83">
          <w:delText xml:space="preserve">tem </w:delText>
        </w:r>
        <w:r w:rsidDel="00180E83">
          <w:delText>from the following possibilities:</w:delText>
        </w:r>
      </w:del>
    </w:p>
    <w:p w:rsidR="00C45DAE" w:rsidDel="00180E83" w:rsidRDefault="00C45DAE" w:rsidP="00C45DAE">
      <w:pPr>
        <w:pStyle w:val="BulletList2"/>
        <w:rPr>
          <w:del w:id="46" w:author="Fadi Fakhouri" w:date="2010-10-26T13:31:00Z"/>
        </w:rPr>
      </w:pPr>
      <w:commentRangeStart w:id="47"/>
      <w:del w:id="48" w:author="Fadi Fakhouri" w:date="2010-10-26T13:31:00Z">
        <w:r w:rsidDel="00180E83">
          <w:delText>Bug</w:delText>
        </w:r>
      </w:del>
    </w:p>
    <w:p w:rsidR="00C45DAE" w:rsidDel="00180E83" w:rsidRDefault="00C45DAE" w:rsidP="00C45DAE">
      <w:pPr>
        <w:pStyle w:val="BulletList2"/>
        <w:rPr>
          <w:del w:id="49" w:author="Fadi Fakhouri" w:date="2010-10-26T13:31:00Z"/>
        </w:rPr>
      </w:pPr>
      <w:del w:id="50" w:author="Fadi Fakhouri" w:date="2010-10-26T13:31:00Z">
        <w:r w:rsidDel="00180E83">
          <w:delText>Issue</w:delText>
        </w:r>
      </w:del>
    </w:p>
    <w:p w:rsidR="00C45DAE" w:rsidDel="00180E83" w:rsidRDefault="00C45DAE" w:rsidP="00C45DAE">
      <w:pPr>
        <w:pStyle w:val="BulletList2"/>
        <w:rPr>
          <w:del w:id="51" w:author="Fadi Fakhouri" w:date="2010-10-26T13:31:00Z"/>
        </w:rPr>
      </w:pPr>
      <w:del w:id="52" w:author="Fadi Fakhouri" w:date="2010-10-26T13:31:00Z">
        <w:r w:rsidDel="00180E83">
          <w:delText>Shared Steps</w:delText>
        </w:r>
      </w:del>
    </w:p>
    <w:p w:rsidR="00C45DAE" w:rsidDel="00180E83" w:rsidRDefault="00C45DAE" w:rsidP="00C45DAE">
      <w:pPr>
        <w:pStyle w:val="BulletList2"/>
        <w:rPr>
          <w:del w:id="53" w:author="Fadi Fakhouri" w:date="2010-10-26T13:31:00Z"/>
        </w:rPr>
      </w:pPr>
      <w:del w:id="54" w:author="Fadi Fakhouri" w:date="2010-10-26T13:31:00Z">
        <w:r w:rsidDel="00180E83">
          <w:delText>Task</w:delText>
        </w:r>
      </w:del>
    </w:p>
    <w:p w:rsidR="00C45DAE" w:rsidDel="00180E83" w:rsidRDefault="00C45DAE" w:rsidP="00C45DAE">
      <w:pPr>
        <w:pStyle w:val="BulletList2"/>
        <w:rPr>
          <w:del w:id="55" w:author="Fadi Fakhouri" w:date="2010-10-26T13:31:00Z"/>
        </w:rPr>
      </w:pPr>
      <w:del w:id="56" w:author="Fadi Fakhouri" w:date="2010-10-26T13:31:00Z">
        <w:r w:rsidDel="00180E83">
          <w:lastRenderedPageBreak/>
          <w:delText>Test Case</w:delText>
        </w:r>
      </w:del>
    </w:p>
    <w:p w:rsidR="00C45DAE" w:rsidDel="00180E83" w:rsidRDefault="00C45DAE" w:rsidP="00C45DAE">
      <w:pPr>
        <w:pStyle w:val="BulletList2"/>
        <w:rPr>
          <w:del w:id="57" w:author="Fadi Fakhouri" w:date="2010-10-26T13:31:00Z"/>
        </w:rPr>
      </w:pPr>
      <w:del w:id="58" w:author="Fadi Fakhouri" w:date="2010-10-26T13:31:00Z">
        <w:r w:rsidDel="00180E83">
          <w:delText>User Story</w:delText>
        </w:r>
        <w:commentRangeEnd w:id="47"/>
        <w:r w:rsidDel="00180E83">
          <w:rPr>
            <w:rStyle w:val="CommentReference"/>
            <w:rFonts w:ascii="Arial" w:eastAsia="Times New Roman" w:hAnsi="Arial" w:cs="Times New Roman"/>
            <w:b/>
            <w:color w:val="0000FF"/>
          </w:rPr>
          <w:commentReference w:id="47"/>
        </w:r>
      </w:del>
    </w:p>
    <w:p w:rsidR="00C45DAE" w:rsidDel="00180E83" w:rsidRDefault="00C45DAE" w:rsidP="00C45DAE">
      <w:pPr>
        <w:pStyle w:val="Le"/>
        <w:ind w:left="720"/>
        <w:rPr>
          <w:del w:id="59" w:author="Fadi Fakhouri" w:date="2010-10-26T13:31:00Z"/>
        </w:rPr>
      </w:pPr>
    </w:p>
    <w:p w:rsidR="00C45DAE" w:rsidRPr="00C26B66" w:rsidDel="00180E83" w:rsidRDefault="00C45DAE" w:rsidP="00C45DAE">
      <w:pPr>
        <w:pStyle w:val="BodyTextIndent"/>
        <w:rPr>
          <w:del w:id="60" w:author="Fadi Fakhouri" w:date="2010-10-26T13:31:00Z"/>
        </w:rPr>
      </w:pPr>
      <w:del w:id="61" w:author="Fadi Fakhouri" w:date="2010-10-26T13:31:00Z">
        <w:r w:rsidDel="00180E83">
          <w:delText>This opens a dialog box which you use to enter any relevant information about the bug. The yellow fields indicate required information</w:delText>
        </w:r>
      </w:del>
    </w:p>
    <w:p w:rsidR="00C45DAE" w:rsidDel="00180E83" w:rsidRDefault="00C45DAE" w:rsidP="00C45DAE">
      <w:pPr>
        <w:pStyle w:val="List"/>
        <w:rPr>
          <w:del w:id="62" w:author="Fadi Fakhouri" w:date="2010-10-26T13:31:00Z"/>
        </w:rPr>
      </w:pPr>
      <w:del w:id="63" w:author="Fadi Fakhouri" w:date="2010-10-26T13:31:00Z">
        <w:r w:rsidDel="00180E83">
          <w:delText>3.</w:delText>
        </w:r>
        <w:r w:rsidDel="00180E83">
          <w:tab/>
        </w:r>
        <w:r w:rsidRPr="00693F20" w:rsidDel="00180E83">
          <w:delText>Enter information in the yellow fields</w:delText>
        </w:r>
        <w:r w:rsidDel="00180E83">
          <w:delText>, which are required</w:delText>
        </w:r>
        <w:r w:rsidRPr="00693F20" w:rsidDel="00180E83">
          <w:delText>.</w:delText>
        </w:r>
      </w:del>
    </w:p>
    <w:p w:rsidR="00C45DAE" w:rsidRPr="00693F20" w:rsidDel="00180E83" w:rsidRDefault="00C45DAE" w:rsidP="00C45DAE">
      <w:pPr>
        <w:pStyle w:val="List"/>
        <w:rPr>
          <w:del w:id="64" w:author="Fadi Fakhouri" w:date="2010-10-26T13:31:00Z"/>
        </w:rPr>
      </w:pPr>
      <w:del w:id="65" w:author="Fadi Fakhouri" w:date="2010-10-26T13:31:00Z">
        <w:r w:rsidDel="00180E83">
          <w:delText>4.</w:delText>
        </w:r>
        <w:r w:rsidDel="00180E83">
          <w:tab/>
          <w:delText>Enter any additional information that would help characterize the work item.</w:delText>
        </w:r>
      </w:del>
    </w:p>
    <w:p w:rsidR="00C45DAE" w:rsidRPr="00693F20" w:rsidDel="00180E83" w:rsidRDefault="00C45DAE" w:rsidP="00C45DAE">
      <w:pPr>
        <w:pStyle w:val="List"/>
        <w:rPr>
          <w:del w:id="66" w:author="Fadi Fakhouri" w:date="2010-10-26T13:31:00Z"/>
        </w:rPr>
      </w:pPr>
      <w:del w:id="67" w:author="Fadi Fakhouri" w:date="2010-10-26T13:31:00Z">
        <w:r w:rsidDel="00180E83">
          <w:delText>5.</w:delText>
        </w:r>
        <w:r w:rsidDel="00180E83">
          <w:tab/>
        </w:r>
        <w:r w:rsidRPr="00693F20" w:rsidDel="00180E83">
          <w:delText xml:space="preserve">Save </w:delText>
        </w:r>
        <w:r w:rsidDel="00180E83">
          <w:delText xml:space="preserve">the work item by clicking </w:delText>
        </w:r>
        <w:r w:rsidRPr="001241AD" w:rsidDel="00180E83">
          <w:rPr>
            <w:b/>
          </w:rPr>
          <w:delText>Save Work Item</w:delText>
        </w:r>
        <w:r w:rsidRPr="001241AD" w:rsidDel="00180E83">
          <w:delText xml:space="preserve"> in the dialog box’s upper left corner.</w:delText>
        </w:r>
      </w:del>
    </w:p>
    <w:p w:rsidR="00C45DAE" w:rsidRPr="00693F20" w:rsidDel="00180E83" w:rsidRDefault="00C45DAE" w:rsidP="00C45DAE">
      <w:pPr>
        <w:pStyle w:val="Heading2"/>
        <w:rPr>
          <w:del w:id="68" w:author="Fadi Fakhouri" w:date="2010-10-26T13:31:00Z"/>
        </w:rPr>
      </w:pPr>
      <w:bookmarkStart w:id="69" w:name="_Toc127149784"/>
      <w:bookmarkStart w:id="70" w:name="_Toc264444251"/>
      <w:del w:id="71" w:author="Fadi Fakhouri" w:date="2010-10-26T13:31:00Z">
        <w:r w:rsidRPr="00693F20" w:rsidDel="00180E83">
          <w:delText>Query</w:delText>
        </w:r>
        <w:r w:rsidDel="00180E83">
          <w:delText xml:space="preserve"> for</w:delText>
        </w:r>
        <w:r w:rsidRPr="00693F20" w:rsidDel="00180E83">
          <w:delText xml:space="preserve"> Work I</w:delText>
        </w:r>
        <w:bookmarkEnd w:id="69"/>
        <w:r w:rsidRPr="00693F20" w:rsidDel="00180E83">
          <w:delText>tems</w:delText>
        </w:r>
        <w:bookmarkEnd w:id="70"/>
      </w:del>
    </w:p>
    <w:p w:rsidR="00C45DAE" w:rsidDel="00180E83" w:rsidRDefault="00C45DAE" w:rsidP="00C45DAE">
      <w:pPr>
        <w:pStyle w:val="BodyText"/>
        <w:rPr>
          <w:del w:id="72" w:author="Fadi Fakhouri" w:date="2010-10-26T13:31:00Z"/>
          <w:rFonts w:cstheme="minorHAnsi"/>
        </w:rPr>
      </w:pPr>
      <w:del w:id="73" w:author="Fadi Fakhouri" w:date="2010-10-26T13:31:00Z">
        <w:r w:rsidDel="00180E83">
          <w:rPr>
            <w:rFonts w:cstheme="minorHAnsi"/>
          </w:rPr>
          <w:delText>Queries allow you to create a filter view of the MBI work work items. You can view, modify, and add work item queries by using Team Explorer. Note that when youhen you query for work items, Visual Studio displays only the project hierarchy, and not the p</w:delText>
        </w:r>
        <w:r w:rsidRPr="00693F20" w:rsidDel="00180E83">
          <w:rPr>
            <w:rFonts w:cstheme="minorHAnsi"/>
          </w:rPr>
          <w:delText>ath hierarchy.</w:delText>
        </w:r>
      </w:del>
    </w:p>
    <w:p w:rsidR="00C45DAE" w:rsidDel="00180E83" w:rsidRDefault="00C45DAE" w:rsidP="00C45DAE">
      <w:pPr>
        <w:pStyle w:val="BodyTextLink"/>
        <w:rPr>
          <w:del w:id="74" w:author="Fadi Fakhouri" w:date="2010-10-26T13:31:00Z"/>
        </w:rPr>
      </w:pPr>
      <w:del w:id="75" w:author="Fadi Fakhouri" w:date="2010-10-26T13:31:00Z">
        <w:r w:rsidDel="00180E83">
          <w:delText>MBI has two groups of Queries under Work Items:</w:delText>
        </w:r>
      </w:del>
    </w:p>
    <w:p w:rsidR="00C45DAE" w:rsidDel="00180E83" w:rsidRDefault="00C45DAE" w:rsidP="00C45DAE">
      <w:pPr>
        <w:pStyle w:val="BulletList"/>
        <w:rPr>
          <w:del w:id="76" w:author="Fadi Fakhouri" w:date="2010-10-26T13:31:00Z"/>
        </w:rPr>
      </w:pPr>
      <w:commentRangeStart w:id="77"/>
      <w:del w:id="78" w:author="Fadi Fakhouri" w:date="2010-10-26T13:31:00Z">
        <w:r w:rsidDel="00180E83">
          <w:delText xml:space="preserve">Team Queries </w:delText>
        </w:r>
        <w:commentRangeEnd w:id="77"/>
        <w:r w:rsidDel="00180E83">
          <w:rPr>
            <w:rStyle w:val="CommentReference"/>
            <w:rFonts w:ascii="Arial" w:eastAsia="Times New Roman" w:hAnsi="Arial" w:cs="Times New Roman"/>
            <w:b/>
            <w:color w:val="0000FF"/>
          </w:rPr>
          <w:commentReference w:id="77"/>
        </w:r>
        <w:r w:rsidDel="00180E83">
          <w:delText>contains a set of standard queries, defined by the team.</w:delText>
        </w:r>
      </w:del>
    </w:p>
    <w:p w:rsidR="00C45DAE" w:rsidDel="00180E83" w:rsidRDefault="00C45DAE" w:rsidP="00C45DAE">
      <w:pPr>
        <w:pStyle w:val="BulletList"/>
        <w:rPr>
          <w:del w:id="79" w:author="Fadi Fakhouri" w:date="2010-10-26T13:31:00Z"/>
        </w:rPr>
      </w:pPr>
      <w:del w:id="80" w:author="Fadi Fakhouri" w:date="2010-10-26T13:31:00Z">
        <w:r w:rsidDel="00180E83">
          <w:delText>My Queries provide you a place to create your own custom queries.</w:delText>
        </w:r>
      </w:del>
    </w:p>
    <w:p w:rsidR="00C45DAE" w:rsidDel="00180E83" w:rsidRDefault="00C45DAE" w:rsidP="00C45DAE">
      <w:pPr>
        <w:pStyle w:val="Le"/>
        <w:rPr>
          <w:del w:id="81" w:author="Fadi Fakhouri" w:date="2010-10-26T13:31:00Z"/>
        </w:rPr>
      </w:pPr>
    </w:p>
    <w:p w:rsidR="00C45DAE" w:rsidRPr="00693F20" w:rsidDel="00180E83" w:rsidRDefault="00C45DAE" w:rsidP="00C45DAE">
      <w:pPr>
        <w:pStyle w:val="Procedure"/>
        <w:rPr>
          <w:del w:id="82" w:author="Fadi Fakhouri" w:date="2010-10-26T13:31:00Z"/>
        </w:rPr>
      </w:pPr>
      <w:del w:id="83" w:author="Fadi Fakhouri" w:date="2010-10-26T13:31:00Z">
        <w:r w:rsidDel="00180E83">
          <w:delText>To view an existing query</w:delText>
        </w:r>
      </w:del>
    </w:p>
    <w:p w:rsidR="00C45DAE" w:rsidRPr="00693F20" w:rsidDel="00180E83" w:rsidRDefault="00C45DAE" w:rsidP="00C45DAE">
      <w:pPr>
        <w:pStyle w:val="List"/>
        <w:rPr>
          <w:del w:id="84" w:author="Fadi Fakhouri" w:date="2010-10-26T13:31:00Z"/>
        </w:rPr>
      </w:pPr>
      <w:del w:id="85" w:author="Fadi Fakhouri" w:date="2010-10-26T13:31:00Z">
        <w:r w:rsidDel="00180E83">
          <w:delText>1.</w:delText>
        </w:r>
        <w:r w:rsidDel="00180E83">
          <w:tab/>
          <w:delText>In Team Explorer e</w:delText>
        </w:r>
        <w:r w:rsidRPr="00693F20" w:rsidDel="00180E83">
          <w:delText>xpand the Work Items folder and choose a query in the Team Queries or My Queries folder.</w:delText>
        </w:r>
        <w:r w:rsidDel="00180E83">
          <w:delText xml:space="preserve"> </w:delText>
        </w:r>
      </w:del>
    </w:p>
    <w:p w:rsidR="00C45DAE" w:rsidRPr="00693F20" w:rsidDel="00180E83" w:rsidRDefault="00C45DAE" w:rsidP="00C45DAE">
      <w:pPr>
        <w:pStyle w:val="List"/>
        <w:rPr>
          <w:del w:id="86" w:author="Fadi Fakhouri" w:date="2010-10-26T13:31:00Z"/>
        </w:rPr>
      </w:pPr>
      <w:del w:id="87" w:author="Fadi Fakhouri" w:date="2010-10-26T13:31:00Z">
        <w:r w:rsidDel="00180E83">
          <w:delText>2.</w:delText>
        </w:r>
        <w:r w:rsidDel="00180E83">
          <w:tab/>
        </w:r>
        <w:r w:rsidRPr="00693F20" w:rsidDel="00180E83">
          <w:delText>Double</w:delText>
        </w:r>
        <w:r w:rsidDel="00180E83">
          <w:delText>-</w:delText>
        </w:r>
        <w:r w:rsidRPr="00693F20" w:rsidDel="00180E83">
          <w:delText xml:space="preserve">click </w:delText>
        </w:r>
        <w:r w:rsidDel="00180E83">
          <w:delText xml:space="preserve">the query </w:delText>
        </w:r>
        <w:r w:rsidRPr="00693F20" w:rsidDel="00180E83">
          <w:delText>to view</w:delText>
        </w:r>
        <w:r w:rsidDel="00180E83">
          <w:delText xml:space="preserve"> the results of that query</w:delText>
        </w:r>
        <w:r w:rsidRPr="00693F20" w:rsidDel="00180E83">
          <w:delText>.</w:delText>
        </w:r>
      </w:del>
    </w:p>
    <w:p w:rsidR="00C45DAE" w:rsidRPr="00693F20" w:rsidDel="00180E83" w:rsidRDefault="00C45DAE" w:rsidP="00C45DAE">
      <w:pPr>
        <w:pStyle w:val="Procedure"/>
        <w:rPr>
          <w:del w:id="88" w:author="Fadi Fakhouri" w:date="2010-10-26T13:31:00Z"/>
        </w:rPr>
      </w:pPr>
      <w:del w:id="89" w:author="Fadi Fakhouri" w:date="2010-10-26T13:31:00Z">
        <w:r w:rsidDel="00180E83">
          <w:delText>To modify a query</w:delText>
        </w:r>
      </w:del>
    </w:p>
    <w:p w:rsidR="00C45DAE" w:rsidDel="00180E83" w:rsidRDefault="00C45DAE" w:rsidP="00C45DAE">
      <w:pPr>
        <w:pStyle w:val="List"/>
        <w:rPr>
          <w:del w:id="90" w:author="Fadi Fakhouri" w:date="2010-10-26T13:31:00Z"/>
        </w:rPr>
      </w:pPr>
      <w:del w:id="91" w:author="Fadi Fakhouri" w:date="2010-10-26T13:31:00Z">
        <w:r w:rsidDel="00180E83">
          <w:delText>1.</w:delText>
        </w:r>
        <w:r w:rsidDel="00180E83">
          <w:tab/>
          <w:delText>Open a query, as described in preceding procedure.</w:delText>
        </w:r>
      </w:del>
    </w:p>
    <w:p w:rsidR="00C45DAE" w:rsidRPr="00693F20" w:rsidDel="00180E83" w:rsidRDefault="00C45DAE" w:rsidP="00C45DAE">
      <w:pPr>
        <w:pStyle w:val="List"/>
        <w:rPr>
          <w:del w:id="92" w:author="Fadi Fakhouri" w:date="2010-10-26T13:31:00Z"/>
        </w:rPr>
      </w:pPr>
      <w:del w:id="93" w:author="Fadi Fakhouri" w:date="2010-10-26T13:31:00Z">
        <w:r w:rsidDel="00180E83">
          <w:delText>2.</w:delText>
        </w:r>
        <w:r w:rsidDel="00180E83">
          <w:tab/>
          <w:delText xml:space="preserve">Click </w:delText>
        </w:r>
        <w:r w:rsidRPr="00AB4384" w:rsidDel="00180E83">
          <w:rPr>
            <w:b/>
          </w:rPr>
          <w:delText>Edit Query</w:delText>
        </w:r>
        <w:r w:rsidDel="00180E83">
          <w:delText xml:space="preserve"> in the toolbar at the top of the query window</w:delText>
        </w:r>
        <w:r w:rsidRPr="00693F20" w:rsidDel="00180E83">
          <w:delText>.</w:delText>
        </w:r>
      </w:del>
    </w:p>
    <w:p w:rsidR="00C45DAE" w:rsidRPr="00693F20" w:rsidDel="00180E83" w:rsidRDefault="00C45DAE" w:rsidP="00C45DAE">
      <w:pPr>
        <w:pStyle w:val="List"/>
        <w:rPr>
          <w:del w:id="94" w:author="Fadi Fakhouri" w:date="2010-10-26T13:31:00Z"/>
        </w:rPr>
      </w:pPr>
      <w:del w:id="95" w:author="Fadi Fakhouri" w:date="2010-10-26T13:31:00Z">
        <w:r w:rsidDel="00180E83">
          <w:delText>3.</w:delText>
        </w:r>
        <w:r w:rsidDel="00180E83">
          <w:tab/>
          <w:delText>In the edit window, c</w:delText>
        </w:r>
        <w:r w:rsidRPr="00693F20" w:rsidDel="00180E83">
          <w:delText xml:space="preserve">hoose </w:delText>
        </w:r>
        <w:r w:rsidDel="00180E83">
          <w:delText xml:space="preserve">new query </w:delText>
        </w:r>
        <w:r w:rsidRPr="00693F20" w:rsidDel="00180E83">
          <w:delText>values from the drop</w:delText>
        </w:r>
        <w:r w:rsidDel="00180E83">
          <w:delText>-</w:delText>
        </w:r>
        <w:r w:rsidRPr="00693F20" w:rsidDel="00180E83">
          <w:delText xml:space="preserve">down lists or </w:delText>
        </w:r>
        <w:r w:rsidDel="00180E83">
          <w:delText>type</w:delText>
        </w:r>
        <w:r w:rsidRPr="00693F20" w:rsidDel="00180E83">
          <w:delText xml:space="preserve"> in </w:delText>
        </w:r>
        <w:r w:rsidDel="00180E83">
          <w:delText xml:space="preserve">new values </w:delText>
        </w:r>
        <w:r w:rsidRPr="00693F20" w:rsidDel="00180E83">
          <w:delText>as appropriate.</w:delText>
        </w:r>
      </w:del>
    </w:p>
    <w:p w:rsidR="00C45DAE" w:rsidRPr="00693F20" w:rsidDel="00180E83" w:rsidRDefault="00C45DAE" w:rsidP="00C45DAE">
      <w:pPr>
        <w:pStyle w:val="List"/>
        <w:rPr>
          <w:del w:id="96" w:author="Fadi Fakhouri" w:date="2010-10-26T13:31:00Z"/>
        </w:rPr>
      </w:pPr>
      <w:commentRangeStart w:id="97"/>
      <w:del w:id="98" w:author="Fadi Fakhouri" w:date="2010-10-26T13:31:00Z">
        <w:r w:rsidDel="00180E83">
          <w:delText>4.</w:delText>
        </w:r>
        <w:r w:rsidDel="00180E83">
          <w:tab/>
        </w:r>
        <w:r w:rsidRPr="00693F20" w:rsidDel="00180E83">
          <w:delText xml:space="preserve">To group clauses, go to </w:delText>
        </w:r>
        <w:r w:rsidRPr="003D3075" w:rsidDel="00180E83">
          <w:rPr>
            <w:rStyle w:val="Bold"/>
          </w:rPr>
          <w:delText>Team &gt; Clauses &gt; Group Clauses</w:delText>
        </w:r>
        <w:r w:rsidRPr="00693F20" w:rsidDel="00180E83">
          <w:delText>.</w:delText>
        </w:r>
        <w:commentRangeEnd w:id="97"/>
        <w:r w:rsidDel="00180E83">
          <w:rPr>
            <w:rStyle w:val="CommentReference"/>
            <w:rFonts w:ascii="Arial" w:eastAsia="Times New Roman" w:hAnsi="Arial" w:cs="Times New Roman"/>
            <w:b/>
            <w:color w:val="0000FF"/>
          </w:rPr>
          <w:commentReference w:id="97"/>
        </w:r>
      </w:del>
    </w:p>
    <w:p w:rsidR="00C45DAE" w:rsidRPr="00693F20" w:rsidDel="00180E83" w:rsidRDefault="00C45DAE" w:rsidP="00C45DAE">
      <w:pPr>
        <w:pStyle w:val="Procedure"/>
        <w:rPr>
          <w:del w:id="99" w:author="Fadi Fakhouri" w:date="2010-10-26T13:31:00Z"/>
        </w:rPr>
      </w:pPr>
      <w:del w:id="100" w:author="Fadi Fakhouri" w:date="2010-10-26T13:31:00Z">
        <w:r w:rsidDel="00180E83">
          <w:delText>To add a new query</w:delText>
        </w:r>
      </w:del>
    </w:p>
    <w:p w:rsidR="00C45DAE" w:rsidRPr="00693F20" w:rsidDel="00180E83" w:rsidRDefault="00C45DAE" w:rsidP="00C45DAE">
      <w:pPr>
        <w:pStyle w:val="List"/>
        <w:rPr>
          <w:del w:id="101" w:author="Fadi Fakhouri" w:date="2010-10-26T13:31:00Z"/>
        </w:rPr>
      </w:pPr>
      <w:del w:id="102" w:author="Fadi Fakhouri" w:date="2010-10-26T13:31:00Z">
        <w:r w:rsidDel="00180E83">
          <w:delText>1.</w:delText>
        </w:r>
        <w:r w:rsidDel="00180E83">
          <w:tab/>
        </w:r>
        <w:r w:rsidRPr="00693F20" w:rsidDel="00180E83">
          <w:delText>Right</w:delText>
        </w:r>
        <w:r w:rsidDel="00180E83">
          <w:delText>-</w:delText>
        </w:r>
        <w:r w:rsidRPr="00693F20" w:rsidDel="00180E83">
          <w:delText>click</w:delText>
        </w:r>
        <w:r w:rsidDel="00180E83">
          <w:delText xml:space="preserve"> the </w:delText>
        </w:r>
        <w:commentRangeStart w:id="103"/>
        <w:r w:rsidRPr="003D3075" w:rsidDel="00180E83">
          <w:rPr>
            <w:rStyle w:val="Bold"/>
          </w:rPr>
          <w:delText>Work Items</w:delText>
        </w:r>
        <w:r w:rsidRPr="00176138" w:rsidDel="00180E83">
          <w:delText xml:space="preserve">, </w:delText>
        </w:r>
        <w:r w:rsidRPr="003D3075" w:rsidDel="00180E83">
          <w:rPr>
            <w:rStyle w:val="Bold"/>
          </w:rPr>
          <w:delText>Team Queries</w:delText>
        </w:r>
        <w:r w:rsidRPr="00176138" w:rsidDel="00180E83">
          <w:delText>, or</w:delText>
        </w:r>
        <w:r w:rsidRPr="003D3075" w:rsidDel="00180E83">
          <w:rPr>
            <w:rStyle w:val="Bold"/>
          </w:rPr>
          <w:delText xml:space="preserve"> My Queries </w:delText>
        </w:r>
        <w:r w:rsidRPr="00255DFC" w:rsidDel="00180E83">
          <w:rPr>
            <w:rStyle w:val="Bold"/>
            <w:b w:val="0"/>
          </w:rPr>
          <w:delText>folders</w:delText>
        </w:r>
        <w:commentRangeEnd w:id="103"/>
        <w:r w:rsidDel="00180E83">
          <w:rPr>
            <w:rStyle w:val="CommentReference"/>
            <w:rFonts w:ascii="Arial" w:eastAsia="Times New Roman" w:hAnsi="Arial" w:cs="Times New Roman"/>
            <w:b/>
            <w:color w:val="0000FF"/>
          </w:rPr>
          <w:commentReference w:id="103"/>
        </w:r>
        <w:r w:rsidRPr="00693F20" w:rsidDel="00180E83">
          <w:delText>.</w:delText>
        </w:r>
      </w:del>
    </w:p>
    <w:p w:rsidR="00C45DAE" w:rsidRPr="00693F20" w:rsidDel="00180E83" w:rsidRDefault="00C45DAE" w:rsidP="00C45DAE">
      <w:pPr>
        <w:pStyle w:val="List"/>
        <w:rPr>
          <w:del w:id="104" w:author="Fadi Fakhouri" w:date="2010-10-26T13:31:00Z"/>
        </w:rPr>
      </w:pPr>
      <w:del w:id="105" w:author="Fadi Fakhouri" w:date="2010-10-26T13:31:00Z">
        <w:r w:rsidDel="00180E83">
          <w:delText>2.</w:delText>
        </w:r>
        <w:r w:rsidDel="00180E83">
          <w:tab/>
        </w:r>
        <w:r w:rsidRPr="00693F20" w:rsidDel="00180E83">
          <w:delText xml:space="preserve">Choose </w:delText>
        </w:r>
        <w:r w:rsidDel="00180E83">
          <w:rPr>
            <w:rStyle w:val="Bold"/>
          </w:rPr>
          <w:delText>New</w:delText>
        </w:r>
        <w:r w:rsidRPr="003D3075" w:rsidDel="00180E83">
          <w:rPr>
            <w:rStyle w:val="Bold"/>
          </w:rPr>
          <w:delText xml:space="preserve"> Query</w:delText>
        </w:r>
        <w:r w:rsidRPr="00693F20" w:rsidDel="00180E83">
          <w:delText>.</w:delText>
        </w:r>
      </w:del>
    </w:p>
    <w:p w:rsidR="00C45DAE" w:rsidRPr="00693F20" w:rsidDel="00180E83" w:rsidRDefault="00C45DAE" w:rsidP="00C45DAE">
      <w:pPr>
        <w:pStyle w:val="List"/>
        <w:rPr>
          <w:del w:id="106" w:author="Fadi Fakhouri" w:date="2010-10-26T13:31:00Z"/>
        </w:rPr>
      </w:pPr>
      <w:del w:id="107" w:author="Fadi Fakhouri" w:date="2010-10-26T13:31:00Z">
        <w:r w:rsidDel="00180E83">
          <w:delText>3.</w:delText>
        </w:r>
        <w:r w:rsidDel="00180E83">
          <w:tab/>
        </w:r>
        <w:r w:rsidRPr="00693F20" w:rsidDel="00180E83">
          <w:delText xml:space="preserve">Follow the steps </w:delText>
        </w:r>
        <w:r w:rsidDel="00180E83">
          <w:delText xml:space="preserve">in the previous procedure to define the query by adding clauses and supply query values. </w:delText>
        </w:r>
      </w:del>
    </w:p>
    <w:p w:rsidR="00C45DAE" w:rsidRPr="00693F20" w:rsidDel="00180E83" w:rsidRDefault="00C45DAE" w:rsidP="00C45DAE">
      <w:pPr>
        <w:pStyle w:val="Heading2"/>
        <w:rPr>
          <w:del w:id="108" w:author="Fadi Fakhouri" w:date="2010-10-26T13:31:00Z"/>
        </w:rPr>
      </w:pPr>
      <w:bookmarkStart w:id="109" w:name="_CHANGING_WORK_ITEM_TYPE"/>
      <w:bookmarkStart w:id="110" w:name="_Toc127149785"/>
      <w:bookmarkStart w:id="111" w:name="_Toc264444252"/>
      <w:bookmarkEnd w:id="109"/>
      <w:del w:id="112" w:author="Fadi Fakhouri" w:date="2010-10-26T13:31:00Z">
        <w:r w:rsidRPr="00693F20" w:rsidDel="00180E83">
          <w:lastRenderedPageBreak/>
          <w:delText>Chang</w:delText>
        </w:r>
        <w:r w:rsidDel="00180E83">
          <w:delText>e</w:delText>
        </w:r>
        <w:r w:rsidRPr="00693F20" w:rsidDel="00180E83">
          <w:delText xml:space="preserve"> Work Item T</w:delText>
        </w:r>
        <w:bookmarkEnd w:id="110"/>
        <w:r w:rsidRPr="00693F20" w:rsidDel="00180E83">
          <w:delText>ype</w:delText>
        </w:r>
        <w:bookmarkEnd w:id="111"/>
      </w:del>
    </w:p>
    <w:p w:rsidR="00C45DAE" w:rsidDel="00180E83" w:rsidRDefault="00C45DAE" w:rsidP="00C45DAE">
      <w:pPr>
        <w:pStyle w:val="BodyTextLink"/>
        <w:rPr>
          <w:del w:id="113" w:author="Fadi Fakhouri" w:date="2010-10-26T13:31:00Z"/>
        </w:rPr>
      </w:pPr>
      <w:del w:id="114" w:author="Fadi Fakhouri" w:date="2010-10-26T13:31:00Z">
        <w:r w:rsidRPr="00693F20" w:rsidDel="00180E83">
          <w:delText>There is currently no support for changing a work item type</w:delText>
        </w:r>
        <w:r w:rsidDel="00180E83">
          <w:delText xml:space="preserve">. Instead, create a copy of the work item with a new type. </w:delText>
        </w:r>
        <w:r w:rsidRPr="00693F20" w:rsidDel="00180E83">
          <w:delText xml:space="preserve"> </w:delText>
        </w:r>
      </w:del>
    </w:p>
    <w:p w:rsidR="00C45DAE" w:rsidRPr="00255DFC" w:rsidDel="00180E83" w:rsidRDefault="00C45DAE" w:rsidP="00C45DAE">
      <w:pPr>
        <w:pStyle w:val="Procedure"/>
        <w:rPr>
          <w:del w:id="115" w:author="Fadi Fakhouri" w:date="2010-10-26T13:31:00Z"/>
        </w:rPr>
      </w:pPr>
      <w:del w:id="116" w:author="Fadi Fakhouri" w:date="2010-10-26T13:31:00Z">
        <w:r w:rsidDel="00180E83">
          <w:delText>To change a work item’s</w:delText>
        </w:r>
        <w:r w:rsidRPr="00C81792" w:rsidDel="00180E83">
          <w:delText xml:space="preserve"> </w:delText>
        </w:r>
        <w:r w:rsidDel="00180E83">
          <w:delText>type</w:delText>
        </w:r>
      </w:del>
    </w:p>
    <w:p w:rsidR="00C45DAE" w:rsidRPr="00693F20" w:rsidDel="00180E83" w:rsidRDefault="00C45DAE" w:rsidP="00C45DAE">
      <w:pPr>
        <w:pStyle w:val="List"/>
        <w:rPr>
          <w:del w:id="117" w:author="Fadi Fakhouri" w:date="2010-10-26T13:31:00Z"/>
        </w:rPr>
      </w:pPr>
      <w:del w:id="118" w:author="Fadi Fakhouri" w:date="2010-10-26T13:31:00Z">
        <w:r w:rsidDel="00180E83">
          <w:delText>1.</w:delText>
        </w:r>
        <w:r w:rsidDel="00180E83">
          <w:tab/>
        </w:r>
        <w:r w:rsidRPr="00693F20" w:rsidDel="00180E83">
          <w:delText>Open the work item or select it in the query results list.</w:delText>
        </w:r>
      </w:del>
    </w:p>
    <w:p w:rsidR="00C45DAE" w:rsidRPr="00693F20" w:rsidDel="00180E83" w:rsidRDefault="00C45DAE" w:rsidP="00C45DAE">
      <w:pPr>
        <w:pStyle w:val="List"/>
        <w:rPr>
          <w:del w:id="119" w:author="Fadi Fakhouri" w:date="2010-10-26T13:31:00Z"/>
        </w:rPr>
      </w:pPr>
      <w:del w:id="120" w:author="Fadi Fakhouri" w:date="2010-10-26T13:31:00Z">
        <w:r w:rsidDel="00180E83">
          <w:delText>2.</w:delText>
        </w:r>
        <w:r w:rsidDel="00180E83">
          <w:tab/>
          <w:delText xml:space="preserve">On the Visual Studio </w:delText>
        </w:r>
        <w:r w:rsidRPr="003D3075" w:rsidDel="00180E83">
          <w:rPr>
            <w:rStyle w:val="Bold"/>
          </w:rPr>
          <w:delText>Edit</w:delText>
        </w:r>
        <w:r w:rsidDel="00180E83">
          <w:rPr>
            <w:rStyle w:val="Bold"/>
            <w:b w:val="0"/>
          </w:rPr>
          <w:delText xml:space="preserve"> menu, click</w:delText>
        </w:r>
        <w:r w:rsidDel="00180E83">
          <w:rPr>
            <w:rStyle w:val="Bold"/>
          </w:rPr>
          <w:delText xml:space="preserve"> </w:delText>
        </w:r>
        <w:r w:rsidRPr="003D3075" w:rsidDel="00180E83">
          <w:rPr>
            <w:rStyle w:val="Bold"/>
          </w:rPr>
          <w:delText>Create Copy of Work Item</w:delText>
        </w:r>
        <w:r w:rsidDel="00180E83">
          <w:rPr>
            <w:rStyle w:val="Bold"/>
          </w:rPr>
          <w:delText>.</w:delText>
        </w:r>
      </w:del>
    </w:p>
    <w:p w:rsidR="00C45DAE" w:rsidDel="00180E83" w:rsidRDefault="00C45DAE" w:rsidP="00C45DAE">
      <w:pPr>
        <w:pStyle w:val="List"/>
        <w:rPr>
          <w:del w:id="121" w:author="Fadi Fakhouri" w:date="2010-10-26T13:31:00Z"/>
        </w:rPr>
      </w:pPr>
      <w:del w:id="122" w:author="Fadi Fakhouri" w:date="2010-10-26T13:31:00Z">
        <w:r w:rsidDel="00180E83">
          <w:delText>3.</w:delText>
        </w:r>
        <w:r w:rsidDel="00180E83">
          <w:tab/>
        </w:r>
        <w:r w:rsidRPr="00693F20" w:rsidDel="00180E83">
          <w:delText xml:space="preserve">Choose </w:delText>
        </w:r>
        <w:r w:rsidDel="00180E83">
          <w:delText>the</w:delText>
        </w:r>
        <w:r w:rsidRPr="00693F20" w:rsidDel="00180E83">
          <w:delText xml:space="preserve"> project to copy the work item to.</w:delText>
        </w:r>
      </w:del>
    </w:p>
    <w:p w:rsidR="00C45DAE" w:rsidRPr="00693F20" w:rsidDel="00180E83" w:rsidRDefault="00C45DAE" w:rsidP="00C45DAE">
      <w:pPr>
        <w:pStyle w:val="BodyTextIndent"/>
        <w:rPr>
          <w:del w:id="123" w:author="Fadi Fakhouri" w:date="2010-10-26T13:31:00Z"/>
        </w:rPr>
      </w:pPr>
      <w:del w:id="124" w:author="Fadi Fakhouri" w:date="2010-10-26T13:31:00Z">
        <w:r w:rsidDel="00180E83">
          <w:delText>To change the type of the item, choose the current project.</w:delText>
        </w:r>
      </w:del>
    </w:p>
    <w:p w:rsidR="00C45DAE" w:rsidRPr="00693F20" w:rsidDel="00180E83" w:rsidRDefault="00C45DAE" w:rsidP="00C45DAE">
      <w:pPr>
        <w:pStyle w:val="List"/>
        <w:rPr>
          <w:del w:id="125" w:author="Fadi Fakhouri" w:date="2010-10-26T13:31:00Z"/>
        </w:rPr>
      </w:pPr>
      <w:del w:id="126" w:author="Fadi Fakhouri" w:date="2010-10-26T13:31:00Z">
        <w:r w:rsidDel="00180E83">
          <w:delText>4.</w:delText>
        </w:r>
        <w:r w:rsidDel="00180E83">
          <w:tab/>
        </w:r>
        <w:r w:rsidRPr="00693F20" w:rsidDel="00180E83">
          <w:delText xml:space="preserve">Choose </w:delText>
        </w:r>
        <w:r w:rsidDel="00180E83">
          <w:delText>the type of</w:delText>
        </w:r>
        <w:r w:rsidRPr="00693F20" w:rsidDel="00180E83">
          <w:delText xml:space="preserve"> work item </w:delText>
        </w:r>
        <w:r w:rsidDel="00180E83">
          <w:delText>to apply to the copy</w:delText>
        </w:r>
        <w:r w:rsidRPr="00693F20" w:rsidDel="00180E83">
          <w:delText>.</w:delText>
        </w:r>
      </w:del>
    </w:p>
    <w:p w:rsidR="00C45DAE" w:rsidRPr="00693F20" w:rsidDel="00180E83" w:rsidRDefault="00C45DAE" w:rsidP="00C45DAE">
      <w:pPr>
        <w:pStyle w:val="List"/>
        <w:rPr>
          <w:del w:id="127" w:author="Fadi Fakhouri" w:date="2010-10-26T13:31:00Z"/>
        </w:rPr>
      </w:pPr>
      <w:del w:id="128" w:author="Fadi Fakhouri" w:date="2010-10-26T13:31:00Z">
        <w:r w:rsidDel="00180E83">
          <w:delText>5.</w:delText>
        </w:r>
        <w:r w:rsidDel="00180E83">
          <w:tab/>
        </w:r>
        <w:r w:rsidRPr="00693F20" w:rsidDel="00180E83">
          <w:delText>Update</w:delText>
        </w:r>
        <w:r w:rsidDel="00180E83">
          <w:delText xml:space="preserve"> and </w:delText>
        </w:r>
        <w:r w:rsidRPr="00693F20" w:rsidDel="00180E83">
          <w:delText>enter data in all yellow fields</w:delText>
        </w:r>
        <w:r w:rsidDel="00180E83">
          <w:delText>, as required</w:delText>
        </w:r>
        <w:r w:rsidRPr="00693F20" w:rsidDel="00180E83">
          <w:delText>.</w:delText>
        </w:r>
      </w:del>
    </w:p>
    <w:p w:rsidR="00C45DAE" w:rsidRPr="00693F20" w:rsidDel="00180E83" w:rsidRDefault="00C45DAE" w:rsidP="00C45DAE">
      <w:pPr>
        <w:pStyle w:val="List"/>
        <w:rPr>
          <w:del w:id="129" w:author="Fadi Fakhouri" w:date="2010-10-26T13:31:00Z"/>
        </w:rPr>
      </w:pPr>
      <w:del w:id="130" w:author="Fadi Fakhouri" w:date="2010-10-26T13:31:00Z">
        <w:r w:rsidDel="00180E83">
          <w:delText>6.</w:delText>
        </w:r>
        <w:r w:rsidDel="00180E83">
          <w:tab/>
        </w:r>
        <w:r w:rsidRPr="00693F20" w:rsidDel="00180E83">
          <w:delText>Save</w:delText>
        </w:r>
        <w:r w:rsidDel="00180E83">
          <w:delText xml:space="preserve"> the copied work item by clicking </w:delText>
        </w:r>
        <w:r w:rsidRPr="003E0EA2" w:rsidDel="00180E83">
          <w:rPr>
            <w:b/>
          </w:rPr>
          <w:delText>Save</w:delText>
        </w:r>
        <w:r w:rsidDel="00180E83">
          <w:delText xml:space="preserve"> on the </w:delText>
        </w:r>
        <w:r w:rsidRPr="003E0EA2" w:rsidDel="00180E83">
          <w:rPr>
            <w:rStyle w:val="Bold"/>
          </w:rPr>
          <w:delText>File</w:delText>
        </w:r>
        <w:r w:rsidRPr="003D3075" w:rsidDel="00180E83">
          <w:rPr>
            <w:rStyle w:val="Bold"/>
          </w:rPr>
          <w:delText xml:space="preserve"> </w:delText>
        </w:r>
        <w:r w:rsidDel="00180E83">
          <w:rPr>
            <w:rStyle w:val="Bold"/>
            <w:b w:val="0"/>
          </w:rPr>
          <w:delText xml:space="preserve">menu </w:delText>
        </w:r>
        <w:r w:rsidDel="00180E83">
          <w:delText>or by pressing</w:delText>
        </w:r>
        <w:r w:rsidRPr="00693F20" w:rsidDel="00180E83">
          <w:delText xml:space="preserve"> CTRL</w:delText>
        </w:r>
        <w:r w:rsidDel="00180E83">
          <w:delText>+</w:delText>
        </w:r>
        <w:r w:rsidRPr="00693F20" w:rsidDel="00180E83">
          <w:delText>S.</w:delText>
        </w:r>
      </w:del>
    </w:p>
    <w:p w:rsidR="00C45DAE" w:rsidRPr="00693F20" w:rsidDel="00180E83" w:rsidRDefault="00C45DAE" w:rsidP="00C45DAE">
      <w:pPr>
        <w:pStyle w:val="List"/>
        <w:rPr>
          <w:del w:id="131" w:author="Fadi Fakhouri" w:date="2010-10-26T13:31:00Z"/>
        </w:rPr>
      </w:pPr>
      <w:del w:id="132" w:author="Fadi Fakhouri" w:date="2010-10-26T13:31:00Z">
        <w:r w:rsidDel="00180E83">
          <w:delText>7.</w:delText>
        </w:r>
        <w:r w:rsidDel="00180E83">
          <w:tab/>
        </w:r>
        <w:r w:rsidRPr="00693F20" w:rsidDel="00180E83">
          <w:delText>Close the original work item.</w:delText>
        </w:r>
        <w:r w:rsidDel="00180E83">
          <w:delText xml:space="preserve"> The new work item will contain </w:delText>
        </w:r>
        <w:r w:rsidRPr="00693F20" w:rsidDel="00180E83">
          <w:delText xml:space="preserve">a link to </w:delText>
        </w:r>
        <w:r w:rsidDel="00180E83">
          <w:delText>the original work item</w:delText>
        </w:r>
        <w:r w:rsidRPr="00693F20" w:rsidDel="00180E83">
          <w:delText>.</w:delText>
        </w:r>
      </w:del>
    </w:p>
    <w:p w:rsidR="00C45DAE" w:rsidRPr="00693F20" w:rsidDel="00180E83" w:rsidRDefault="00C45DAE" w:rsidP="00C45DAE">
      <w:pPr>
        <w:pStyle w:val="Heading2"/>
        <w:rPr>
          <w:del w:id="133" w:author="Fadi Fakhouri" w:date="2010-10-26T13:31:00Z"/>
        </w:rPr>
      </w:pPr>
      <w:bookmarkStart w:id="134" w:name="_Toc127149786"/>
      <w:bookmarkStart w:id="135" w:name="_Toc264444253"/>
      <w:del w:id="136" w:author="Fadi Fakhouri" w:date="2010-10-26T13:31:00Z">
        <w:r w:rsidRPr="00693F20" w:rsidDel="00180E83">
          <w:delText>Mov</w:delText>
        </w:r>
        <w:r w:rsidDel="00180E83">
          <w:delText>e</w:delText>
        </w:r>
        <w:r w:rsidRPr="00693F20" w:rsidDel="00180E83">
          <w:delText xml:space="preserve"> </w:delText>
        </w:r>
        <w:r w:rsidDel="00180E83">
          <w:delText xml:space="preserve">a </w:delText>
        </w:r>
        <w:r w:rsidRPr="00693F20" w:rsidDel="00180E83">
          <w:delText>Work Item to a Different P</w:delText>
        </w:r>
        <w:bookmarkEnd w:id="134"/>
        <w:r w:rsidRPr="00693F20" w:rsidDel="00180E83">
          <w:delText>roject</w:delText>
        </w:r>
        <w:bookmarkEnd w:id="135"/>
      </w:del>
    </w:p>
    <w:p w:rsidR="00C45DAE" w:rsidDel="00180E83" w:rsidRDefault="00C45DAE" w:rsidP="00C45DAE">
      <w:pPr>
        <w:pStyle w:val="BodyText"/>
        <w:rPr>
          <w:del w:id="137" w:author="Fadi Fakhouri" w:date="2010-10-26T13:31:00Z"/>
          <w:rFonts w:cstheme="minorHAnsi"/>
        </w:rPr>
      </w:pPr>
      <w:del w:id="138" w:author="Fadi Fakhouri" w:date="2010-10-26T13:31:00Z">
        <w:r w:rsidRPr="00693F20" w:rsidDel="00180E83">
          <w:rPr>
            <w:rFonts w:cstheme="minorHAnsi"/>
          </w:rPr>
          <w:delText>There is currently no support for moving a work item to a different project</w:delText>
        </w:r>
        <w:r w:rsidDel="00180E83">
          <w:rPr>
            <w:rFonts w:cstheme="minorHAnsi"/>
          </w:rPr>
          <w:delText>. Instead,  create</w:delText>
        </w:r>
        <w:r w:rsidRPr="00693F20" w:rsidDel="00180E83">
          <w:rPr>
            <w:rFonts w:cstheme="minorHAnsi"/>
          </w:rPr>
          <w:delText xml:space="preserve"> a copy of the work item</w:delText>
        </w:r>
        <w:r w:rsidDel="00180E83">
          <w:rPr>
            <w:rFonts w:cstheme="minorHAnsi"/>
          </w:rPr>
          <w:delText xml:space="preserve"> in the other project</w:delText>
        </w:r>
        <w:r w:rsidRPr="00693F20" w:rsidDel="00180E83">
          <w:rPr>
            <w:rFonts w:cstheme="minorHAnsi"/>
          </w:rPr>
          <w:delText>.</w:delText>
        </w:r>
        <w:r w:rsidDel="00180E83">
          <w:rPr>
            <w:rFonts w:cstheme="minorHAnsi"/>
          </w:rPr>
          <w:delText xml:space="preserve"> Follow the steps in the previous section for changing the type of a work item. In step 3, select the project to which you want to move the item.</w:delText>
        </w:r>
      </w:del>
    </w:p>
    <w:p w:rsidR="00C45DAE" w:rsidRPr="00693F20" w:rsidDel="00180E83" w:rsidRDefault="00C45DAE" w:rsidP="00C45DAE">
      <w:pPr>
        <w:pStyle w:val="Heading2"/>
        <w:rPr>
          <w:del w:id="139" w:author="Fadi Fakhouri" w:date="2010-10-26T13:31:00Z"/>
        </w:rPr>
      </w:pPr>
      <w:bookmarkStart w:id="140" w:name="_Toc127149787"/>
      <w:bookmarkStart w:id="141" w:name="_Toc264444254"/>
      <w:del w:id="142" w:author="Fadi Fakhouri" w:date="2010-10-26T13:31:00Z">
        <w:r w:rsidRPr="00693F20" w:rsidDel="00180E83">
          <w:delText>Using Excel as a Front E</w:delText>
        </w:r>
        <w:bookmarkEnd w:id="140"/>
        <w:r w:rsidRPr="00693F20" w:rsidDel="00180E83">
          <w:delText>nd</w:delText>
        </w:r>
        <w:bookmarkEnd w:id="141"/>
        <w:r w:rsidDel="00180E83">
          <w:delText xml:space="preserve"> for Work Items</w:delText>
        </w:r>
      </w:del>
    </w:p>
    <w:p w:rsidR="00C45DAE" w:rsidDel="00180E83" w:rsidRDefault="00C45DAE" w:rsidP="00C45DAE">
      <w:pPr>
        <w:pStyle w:val="BodyTextLink"/>
        <w:rPr>
          <w:del w:id="143" w:author="Fadi Fakhouri" w:date="2010-10-26T13:31:00Z"/>
        </w:rPr>
      </w:pPr>
      <w:del w:id="144" w:author="Fadi Fakhouri" w:date="2010-10-26T13:31:00Z">
        <w:r w:rsidRPr="00693F20" w:rsidDel="00180E83">
          <w:delText xml:space="preserve">You can add new work items and update </w:delText>
        </w:r>
        <w:r w:rsidDel="00180E83">
          <w:delText xml:space="preserve">or </w:delText>
        </w:r>
        <w:r w:rsidRPr="00693F20" w:rsidDel="00180E83">
          <w:delText>view existing work items</w:delText>
        </w:r>
        <w:r w:rsidDel="00180E83">
          <w:delText xml:space="preserve"> by</w:delText>
        </w:r>
        <w:r w:rsidRPr="00693F20" w:rsidDel="00180E83">
          <w:delText xml:space="preserve"> using </w:delText>
        </w:r>
        <w:r w:rsidDel="00180E83">
          <w:delText xml:space="preserve">Microsoft </w:delText>
        </w:r>
        <w:r w:rsidRPr="00693F20" w:rsidDel="00180E83">
          <w:delText>Excel</w:delText>
        </w:r>
        <w:r w:rsidDel="00180E83">
          <w:delText xml:space="preserve"> 2007 or 2010</w:delText>
        </w:r>
        <w:r w:rsidRPr="00693F20" w:rsidDel="00180E83">
          <w:delText>.</w:delText>
        </w:r>
        <w:r w:rsidDel="00180E83">
          <w:delText xml:space="preserve"> </w:delText>
        </w:r>
        <w:r w:rsidRPr="00693F20" w:rsidDel="00180E83">
          <w:delText>There are a couple of ways to connect using Excel:</w:delText>
        </w:r>
      </w:del>
    </w:p>
    <w:p w:rsidR="00C45DAE" w:rsidDel="00180E83" w:rsidRDefault="00C45DAE" w:rsidP="00C45DAE">
      <w:pPr>
        <w:pStyle w:val="BulletList"/>
        <w:rPr>
          <w:del w:id="145" w:author="Fadi Fakhouri" w:date="2010-10-26T13:31:00Z"/>
        </w:rPr>
      </w:pPr>
      <w:del w:id="146" w:author="Fadi Fakhouri" w:date="2010-10-26T13:31:00Z">
        <w:r w:rsidDel="00180E83">
          <w:delText xml:space="preserve">Right-click a work item in the query results list and click </w:delText>
        </w:r>
        <w:r w:rsidRPr="009E1FAD" w:rsidDel="00180E83">
          <w:rPr>
            <w:rStyle w:val="Bold"/>
          </w:rPr>
          <w:delText>Open Selection in Microsoft Excel</w:delText>
        </w:r>
        <w:r w:rsidDel="00180E83">
          <w:rPr>
            <w:rStyle w:val="Bold"/>
          </w:rPr>
          <w:delText>.</w:delText>
        </w:r>
      </w:del>
    </w:p>
    <w:p w:rsidR="00C45DAE" w:rsidDel="00180E83" w:rsidRDefault="00C45DAE" w:rsidP="00C45DAE">
      <w:pPr>
        <w:pStyle w:val="BulletList"/>
        <w:rPr>
          <w:del w:id="147" w:author="Fadi Fakhouri" w:date="2010-10-26T13:31:00Z"/>
        </w:rPr>
      </w:pPr>
      <w:del w:id="148" w:author="Fadi Fakhouri" w:date="2010-10-26T13:31:00Z">
        <w:r w:rsidDel="00180E83">
          <w:delText xml:space="preserve">Start Excel, click </w:delText>
        </w:r>
        <w:r w:rsidRPr="009E1FAD" w:rsidDel="00180E83">
          <w:rPr>
            <w:rStyle w:val="Bold"/>
          </w:rPr>
          <w:delText>New List</w:delText>
        </w:r>
        <w:r w:rsidDel="00180E83">
          <w:delText xml:space="preserve"> on the </w:delText>
        </w:r>
        <w:r w:rsidRPr="00406173" w:rsidDel="00180E83">
          <w:rPr>
            <w:b/>
          </w:rPr>
          <w:delText>Team</w:delText>
        </w:r>
        <w:r w:rsidDel="00180E83">
          <w:delText xml:space="preserve"> menu, </w:delText>
        </w:r>
        <w:r w:rsidRPr="00406173" w:rsidDel="00180E83">
          <w:delText>and</w:delText>
        </w:r>
        <w:r w:rsidDel="00180E83">
          <w:delText xml:space="preserve"> select the server and project  connect to. Then choose one of the following:</w:delText>
        </w:r>
      </w:del>
    </w:p>
    <w:p w:rsidR="00C45DAE" w:rsidDel="00180E83" w:rsidRDefault="00C45DAE" w:rsidP="00C45DAE">
      <w:pPr>
        <w:pStyle w:val="BulletList2"/>
        <w:rPr>
          <w:del w:id="149" w:author="Fadi Fakhouri" w:date="2010-10-26T13:31:00Z"/>
        </w:rPr>
      </w:pPr>
      <w:del w:id="150" w:author="Fadi Fakhouri" w:date="2010-10-26T13:31:00Z">
        <w:r w:rsidRPr="009E1FAD" w:rsidDel="00180E83">
          <w:rPr>
            <w:rStyle w:val="Bold"/>
          </w:rPr>
          <w:delText>Query</w:delText>
        </w:r>
        <w:r w:rsidDel="00180E83">
          <w:delText xml:space="preserve"> </w:delText>
        </w:r>
        <w:r w:rsidRPr="00C1444A" w:rsidDel="00180E83">
          <w:rPr>
            <w:b/>
          </w:rPr>
          <w:delText>List</w:delText>
        </w:r>
        <w:r w:rsidDel="00180E83">
          <w:delText xml:space="preserve"> to view work items from an existing query.</w:delText>
        </w:r>
      </w:del>
    </w:p>
    <w:p w:rsidR="00C45DAE" w:rsidRPr="009E1FAD" w:rsidDel="00180E83" w:rsidRDefault="00C45DAE" w:rsidP="00C45DAE">
      <w:pPr>
        <w:pStyle w:val="BulletList2"/>
        <w:rPr>
          <w:del w:id="151" w:author="Fadi Fakhouri" w:date="2010-10-26T13:31:00Z"/>
        </w:rPr>
      </w:pPr>
      <w:del w:id="152" w:author="Fadi Fakhouri" w:date="2010-10-26T13:31:00Z">
        <w:r w:rsidRPr="009E1FAD" w:rsidDel="00180E83">
          <w:rPr>
            <w:rStyle w:val="Bold"/>
          </w:rPr>
          <w:delText xml:space="preserve">Input </w:delText>
        </w:r>
        <w:r w:rsidDel="00180E83">
          <w:rPr>
            <w:rStyle w:val="Bold"/>
          </w:rPr>
          <w:delText>L</w:delText>
        </w:r>
        <w:r w:rsidRPr="009E1FAD" w:rsidDel="00180E83">
          <w:rPr>
            <w:rStyle w:val="Bold"/>
          </w:rPr>
          <w:delText xml:space="preserve">ist </w:delText>
        </w:r>
        <w:r w:rsidDel="00180E83">
          <w:delText>to create new items or get a specific item.</w:delText>
        </w:r>
      </w:del>
    </w:p>
    <w:p w:rsidR="00C45DAE" w:rsidDel="00180E83" w:rsidRDefault="00C45DAE" w:rsidP="00C45DAE">
      <w:pPr>
        <w:pStyle w:val="Le"/>
        <w:rPr>
          <w:del w:id="153" w:author="Fadi Fakhouri" w:date="2010-10-26T13:31:00Z"/>
        </w:rPr>
      </w:pPr>
    </w:p>
    <w:p w:rsidR="00C45DAE" w:rsidDel="00180E83" w:rsidRDefault="00C45DAE" w:rsidP="00C45DAE">
      <w:pPr>
        <w:pStyle w:val="BodyTextLink"/>
        <w:rPr>
          <w:del w:id="154" w:author="Fadi Fakhouri" w:date="2010-10-26T13:31:00Z"/>
        </w:rPr>
      </w:pPr>
      <w:del w:id="155" w:author="Fadi Fakhouri" w:date="2010-10-26T13:31:00Z">
        <w:r w:rsidDel="00180E83">
          <w:delText>Table 2 lists directions for some common actions in Excel.</w:delText>
        </w:r>
      </w:del>
    </w:p>
    <w:p w:rsidR="00C45DAE" w:rsidRPr="00C72EE8" w:rsidDel="00180E83" w:rsidRDefault="00C45DAE" w:rsidP="00C45DAE">
      <w:pPr>
        <w:pStyle w:val="TableHead"/>
        <w:rPr>
          <w:del w:id="156" w:author="Fadi Fakhouri" w:date="2010-10-26T13:31:00Z"/>
        </w:rPr>
      </w:pPr>
      <w:del w:id="157" w:author="Fadi Fakhouri" w:date="2010-10-26T13:31:00Z">
        <w:r w:rsidDel="00180E83">
          <w:delText>Table 2. Common Excel Actions</w:delText>
        </w:r>
      </w:del>
    </w:p>
    <w:tbl>
      <w:tblPr>
        <w:tblStyle w:val="Tablerowcell"/>
        <w:tblW w:w="0" w:type="auto"/>
        <w:tblBorders>
          <w:left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68"/>
        <w:gridCol w:w="4728"/>
      </w:tblGrid>
      <w:tr w:rsidR="00C45DAE" w:rsidRPr="002607D8" w:rsidDel="00180E83" w:rsidTr="00D50BC0">
        <w:trPr>
          <w:cnfStyle w:val="100000000000" w:firstRow="1" w:lastRow="0" w:firstColumn="0" w:lastColumn="0" w:oddVBand="0" w:evenVBand="0" w:oddHBand="0" w:evenHBand="0" w:firstRowFirstColumn="0" w:firstRowLastColumn="0" w:lastRowFirstColumn="0" w:lastRowLastColumn="0"/>
          <w:del w:id="158" w:author="Fadi Fakhouri" w:date="2010-10-26T13:31:00Z"/>
        </w:trPr>
        <w:tc>
          <w:tcPr>
            <w:tcW w:w="3168"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rsidR="00C45DAE" w:rsidRPr="002607D8" w:rsidDel="00180E83" w:rsidRDefault="00C45DAE" w:rsidP="00D50BC0">
            <w:pPr>
              <w:keepNext/>
              <w:spacing w:before="48" w:after="48"/>
              <w:rPr>
                <w:del w:id="159" w:author="Fadi Fakhouri" w:date="2010-10-26T13:31:00Z"/>
              </w:rPr>
            </w:pPr>
            <w:del w:id="160" w:author="Fadi Fakhouri" w:date="2010-10-26T13:31:00Z">
              <w:r w:rsidDel="00180E83">
                <w:delText>To perform this a</w:delText>
              </w:r>
              <w:r w:rsidRPr="002607D8" w:rsidDel="00180E83">
                <w:delText>ction</w:delText>
              </w:r>
              <w:r w:rsidDel="00180E83">
                <w:delText>:</w:delText>
              </w:r>
            </w:del>
          </w:p>
        </w:tc>
        <w:tc>
          <w:tcPr>
            <w:tcW w:w="4728"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rsidR="00C45DAE" w:rsidRPr="002607D8" w:rsidDel="00180E83" w:rsidRDefault="00C45DAE" w:rsidP="00D50BC0">
            <w:pPr>
              <w:keepNext/>
              <w:spacing w:before="48" w:after="48"/>
              <w:rPr>
                <w:del w:id="161" w:author="Fadi Fakhouri" w:date="2010-10-26T13:31:00Z"/>
              </w:rPr>
            </w:pPr>
            <w:del w:id="162" w:author="Fadi Fakhouri" w:date="2010-10-26T13:31:00Z">
              <w:r w:rsidDel="00180E83">
                <w:delText>Use this menu item:</w:delText>
              </w:r>
            </w:del>
          </w:p>
        </w:tc>
      </w:tr>
      <w:tr w:rsidR="00C45DAE" w:rsidRPr="002607D8" w:rsidDel="00180E83" w:rsidTr="00D50BC0">
        <w:trPr>
          <w:del w:id="163" w:author="Fadi Fakhouri" w:date="2010-10-26T13:31:00Z"/>
        </w:trPr>
        <w:tc>
          <w:tcPr>
            <w:tcW w:w="3168" w:type="dxa"/>
          </w:tcPr>
          <w:p w:rsidR="00C45DAE" w:rsidRPr="002607D8" w:rsidDel="00180E83" w:rsidRDefault="00C45DAE" w:rsidP="00D50BC0">
            <w:pPr>
              <w:keepNext/>
              <w:spacing w:before="48" w:after="48"/>
              <w:rPr>
                <w:del w:id="164" w:author="Fadi Fakhouri" w:date="2010-10-26T13:31:00Z"/>
              </w:rPr>
            </w:pPr>
            <w:del w:id="165" w:author="Fadi Fakhouri" w:date="2010-10-26T13:31:00Z">
              <w:r w:rsidDel="00180E83">
                <w:delText>G</w:delText>
              </w:r>
              <w:r w:rsidRPr="002607D8" w:rsidDel="00180E83">
                <w:delText>et a list of work items</w:delText>
              </w:r>
            </w:del>
          </w:p>
        </w:tc>
        <w:tc>
          <w:tcPr>
            <w:tcW w:w="4728" w:type="dxa"/>
          </w:tcPr>
          <w:p w:rsidR="00C45DAE" w:rsidRPr="002607D8" w:rsidDel="00180E83" w:rsidRDefault="00C45DAE" w:rsidP="00D50BC0">
            <w:pPr>
              <w:keepNext/>
              <w:spacing w:before="48" w:after="48"/>
              <w:rPr>
                <w:del w:id="166" w:author="Fadi Fakhouri" w:date="2010-10-26T13:31:00Z"/>
                <w:b/>
              </w:rPr>
            </w:pPr>
            <w:del w:id="167" w:author="Fadi Fakhouri" w:date="2010-10-26T13:31:00Z">
              <w:r w:rsidRPr="00C1444A" w:rsidDel="00180E83">
                <w:delText>On the</w:delText>
              </w:r>
              <w:r w:rsidDel="00180E83">
                <w:rPr>
                  <w:b/>
                </w:rPr>
                <w:delText xml:space="preserve"> </w:delText>
              </w:r>
              <w:r w:rsidRPr="002607D8" w:rsidDel="00180E83">
                <w:rPr>
                  <w:b/>
                </w:rPr>
                <w:delText>Team</w:delText>
              </w:r>
              <w:r w:rsidDel="00180E83">
                <w:delText xml:space="preserve"> menu, click</w:delText>
              </w:r>
              <w:r w:rsidRPr="002607D8" w:rsidDel="00180E83">
                <w:delText xml:space="preserve"> </w:delText>
              </w:r>
              <w:r w:rsidRPr="002607D8" w:rsidDel="00180E83">
                <w:rPr>
                  <w:b/>
                </w:rPr>
                <w:delText>Get Work Items</w:delText>
              </w:r>
            </w:del>
          </w:p>
        </w:tc>
      </w:tr>
      <w:tr w:rsidR="00C45DAE" w:rsidRPr="002607D8" w:rsidDel="00180E83" w:rsidTr="00D50BC0">
        <w:trPr>
          <w:del w:id="168" w:author="Fadi Fakhouri" w:date="2010-10-26T13:31:00Z"/>
        </w:trPr>
        <w:tc>
          <w:tcPr>
            <w:tcW w:w="3168" w:type="dxa"/>
          </w:tcPr>
          <w:p w:rsidR="00C45DAE" w:rsidRPr="002607D8" w:rsidDel="00180E83" w:rsidRDefault="00C45DAE" w:rsidP="00D50BC0">
            <w:pPr>
              <w:spacing w:before="48" w:after="48"/>
              <w:rPr>
                <w:del w:id="169" w:author="Fadi Fakhouri" w:date="2010-10-26T13:31:00Z"/>
              </w:rPr>
            </w:pPr>
            <w:del w:id="170" w:author="Fadi Fakhouri" w:date="2010-10-26T13:31:00Z">
              <w:r w:rsidDel="00180E83">
                <w:delText>S</w:delText>
              </w:r>
              <w:r w:rsidRPr="002607D8" w:rsidDel="00180E83">
                <w:delText>ave new work items</w:delText>
              </w:r>
              <w:r w:rsidDel="00180E83">
                <w:delText xml:space="preserve"> or </w:delText>
              </w:r>
              <w:r w:rsidRPr="002607D8" w:rsidDel="00180E83">
                <w:delText xml:space="preserve">updates </w:delText>
              </w:r>
              <w:r w:rsidDel="00180E83">
                <w:delText>in</w:delText>
              </w:r>
              <w:r w:rsidRPr="002607D8" w:rsidDel="00180E83">
                <w:delText xml:space="preserve"> the VSTS database</w:delText>
              </w:r>
            </w:del>
          </w:p>
        </w:tc>
        <w:tc>
          <w:tcPr>
            <w:tcW w:w="4728" w:type="dxa"/>
          </w:tcPr>
          <w:p w:rsidR="00C45DAE" w:rsidRPr="002607D8" w:rsidDel="00180E83" w:rsidRDefault="00C45DAE" w:rsidP="00D50BC0">
            <w:pPr>
              <w:spacing w:before="48" w:after="48"/>
              <w:rPr>
                <w:del w:id="171" w:author="Fadi Fakhouri" w:date="2010-10-26T13:31:00Z"/>
                <w:b/>
              </w:rPr>
            </w:pPr>
            <w:del w:id="172" w:author="Fadi Fakhouri" w:date="2010-10-26T13:31:00Z">
              <w:r w:rsidRPr="00406173" w:rsidDel="00180E83">
                <w:delText>On the</w:delText>
              </w:r>
              <w:r w:rsidDel="00180E83">
                <w:rPr>
                  <w:b/>
                </w:rPr>
                <w:delText xml:space="preserve"> </w:delText>
              </w:r>
              <w:r w:rsidRPr="002607D8" w:rsidDel="00180E83">
                <w:rPr>
                  <w:b/>
                </w:rPr>
                <w:delText>Team</w:delText>
              </w:r>
              <w:r w:rsidDel="00180E83">
                <w:delText xml:space="preserve"> menu, click</w:delText>
              </w:r>
              <w:r w:rsidRPr="002607D8" w:rsidDel="00180E83">
                <w:delText xml:space="preserve"> </w:delText>
              </w:r>
              <w:r w:rsidRPr="002607D8" w:rsidDel="00180E83">
                <w:rPr>
                  <w:b/>
                </w:rPr>
                <w:delText>Publish Changes</w:delText>
              </w:r>
            </w:del>
          </w:p>
        </w:tc>
      </w:tr>
      <w:tr w:rsidR="00C45DAE" w:rsidRPr="002607D8" w:rsidDel="00180E83" w:rsidTr="00D50BC0">
        <w:trPr>
          <w:del w:id="173" w:author="Fadi Fakhouri" w:date="2010-10-26T13:31:00Z"/>
        </w:trPr>
        <w:tc>
          <w:tcPr>
            <w:tcW w:w="3168" w:type="dxa"/>
          </w:tcPr>
          <w:p w:rsidR="00C45DAE" w:rsidRPr="002607D8" w:rsidDel="00180E83" w:rsidRDefault="00C45DAE" w:rsidP="00D50BC0">
            <w:pPr>
              <w:spacing w:before="48" w:after="48"/>
              <w:rPr>
                <w:del w:id="174" w:author="Fadi Fakhouri" w:date="2010-10-26T13:31:00Z"/>
              </w:rPr>
            </w:pPr>
            <w:del w:id="175" w:author="Fadi Fakhouri" w:date="2010-10-26T13:31:00Z">
              <w:r w:rsidDel="00180E83">
                <w:delText>R</w:delText>
              </w:r>
              <w:r w:rsidRPr="002607D8" w:rsidDel="00180E83">
                <w:delText>efresh data</w:delText>
              </w:r>
            </w:del>
          </w:p>
        </w:tc>
        <w:tc>
          <w:tcPr>
            <w:tcW w:w="4728" w:type="dxa"/>
          </w:tcPr>
          <w:p w:rsidR="00C45DAE" w:rsidRPr="002607D8" w:rsidDel="00180E83" w:rsidRDefault="00C45DAE" w:rsidP="00D50BC0">
            <w:pPr>
              <w:spacing w:before="48" w:after="48"/>
              <w:rPr>
                <w:del w:id="176" w:author="Fadi Fakhouri" w:date="2010-10-26T13:31:00Z"/>
                <w:b/>
              </w:rPr>
            </w:pPr>
            <w:del w:id="177" w:author="Fadi Fakhouri" w:date="2010-10-26T13:31:00Z">
              <w:r w:rsidRPr="00406173" w:rsidDel="00180E83">
                <w:delText>On the</w:delText>
              </w:r>
              <w:r w:rsidDel="00180E83">
                <w:rPr>
                  <w:b/>
                </w:rPr>
                <w:delText xml:space="preserve"> </w:delText>
              </w:r>
              <w:r w:rsidRPr="002607D8" w:rsidDel="00180E83">
                <w:rPr>
                  <w:b/>
                </w:rPr>
                <w:delText>Team</w:delText>
              </w:r>
              <w:r w:rsidDel="00180E83">
                <w:delText xml:space="preserve"> menu, click</w:delText>
              </w:r>
              <w:r w:rsidRPr="002607D8" w:rsidDel="00180E83">
                <w:delText xml:space="preserve"> </w:delText>
              </w:r>
              <w:r w:rsidRPr="002607D8" w:rsidDel="00180E83">
                <w:rPr>
                  <w:b/>
                </w:rPr>
                <w:delText>Refresh</w:delText>
              </w:r>
            </w:del>
          </w:p>
        </w:tc>
      </w:tr>
      <w:tr w:rsidR="00C45DAE" w:rsidRPr="002607D8" w:rsidDel="00180E83" w:rsidTr="00D50BC0">
        <w:trPr>
          <w:del w:id="178" w:author="Fadi Fakhouri" w:date="2010-10-26T13:31:00Z"/>
        </w:trPr>
        <w:tc>
          <w:tcPr>
            <w:tcW w:w="3168" w:type="dxa"/>
          </w:tcPr>
          <w:p w:rsidR="00C45DAE" w:rsidRPr="002607D8" w:rsidDel="00180E83" w:rsidRDefault="00C45DAE" w:rsidP="00D50BC0">
            <w:pPr>
              <w:spacing w:before="48" w:after="48"/>
              <w:rPr>
                <w:del w:id="179" w:author="Fadi Fakhouri" w:date="2010-10-26T13:31:00Z"/>
              </w:rPr>
            </w:pPr>
            <w:del w:id="180" w:author="Fadi Fakhouri" w:date="2010-10-26T13:31:00Z">
              <w:r w:rsidDel="00180E83">
                <w:delText>C</w:delText>
              </w:r>
              <w:r w:rsidRPr="002607D8" w:rsidDel="00180E83">
                <w:delText>hange the work items viewed</w:delText>
              </w:r>
            </w:del>
          </w:p>
        </w:tc>
        <w:tc>
          <w:tcPr>
            <w:tcW w:w="4728" w:type="dxa"/>
          </w:tcPr>
          <w:p w:rsidR="00C45DAE" w:rsidRPr="002607D8" w:rsidDel="00180E83" w:rsidRDefault="00C45DAE" w:rsidP="00D50BC0">
            <w:pPr>
              <w:spacing w:before="48" w:after="48"/>
              <w:rPr>
                <w:del w:id="181" w:author="Fadi Fakhouri" w:date="2010-10-26T13:31:00Z"/>
                <w:b/>
              </w:rPr>
            </w:pPr>
            <w:del w:id="182" w:author="Fadi Fakhouri" w:date="2010-10-26T13:31:00Z">
              <w:r w:rsidRPr="00406173" w:rsidDel="00180E83">
                <w:delText>On the</w:delText>
              </w:r>
              <w:r w:rsidDel="00180E83">
                <w:rPr>
                  <w:b/>
                </w:rPr>
                <w:delText xml:space="preserve"> </w:delText>
              </w:r>
              <w:r w:rsidRPr="002607D8" w:rsidDel="00180E83">
                <w:rPr>
                  <w:b/>
                </w:rPr>
                <w:delText>Team</w:delText>
              </w:r>
              <w:r w:rsidDel="00180E83">
                <w:delText xml:space="preserve"> menu, click</w:delText>
              </w:r>
              <w:r w:rsidRPr="002607D8" w:rsidDel="00180E83">
                <w:delText xml:space="preserve"> </w:delText>
              </w:r>
              <w:r w:rsidRPr="002607D8" w:rsidDel="00180E83">
                <w:rPr>
                  <w:b/>
                </w:rPr>
                <w:delText>Configure List</w:delText>
              </w:r>
            </w:del>
          </w:p>
        </w:tc>
      </w:tr>
      <w:tr w:rsidR="00C45DAE" w:rsidRPr="002607D8" w:rsidDel="00180E83" w:rsidTr="00D50BC0">
        <w:trPr>
          <w:del w:id="183" w:author="Fadi Fakhouri" w:date="2010-10-26T13:31:00Z"/>
        </w:trPr>
        <w:tc>
          <w:tcPr>
            <w:tcW w:w="3168" w:type="dxa"/>
          </w:tcPr>
          <w:p w:rsidR="00C45DAE" w:rsidRPr="002607D8" w:rsidDel="00180E83" w:rsidRDefault="00C45DAE" w:rsidP="00D50BC0">
            <w:pPr>
              <w:spacing w:before="48" w:after="48"/>
              <w:rPr>
                <w:del w:id="184" w:author="Fadi Fakhouri" w:date="2010-10-26T13:31:00Z"/>
              </w:rPr>
            </w:pPr>
            <w:del w:id="185" w:author="Fadi Fakhouri" w:date="2010-10-26T13:31:00Z">
              <w:r w:rsidDel="00180E83">
                <w:lastRenderedPageBreak/>
                <w:delText>C</w:delText>
              </w:r>
              <w:r w:rsidRPr="002607D8" w:rsidDel="00180E83">
                <w:delText>hange the columns displayed</w:delText>
              </w:r>
            </w:del>
          </w:p>
        </w:tc>
        <w:tc>
          <w:tcPr>
            <w:tcW w:w="4728" w:type="dxa"/>
          </w:tcPr>
          <w:p w:rsidR="00C45DAE" w:rsidRPr="002607D8" w:rsidDel="00180E83" w:rsidRDefault="00C45DAE" w:rsidP="00D50BC0">
            <w:pPr>
              <w:spacing w:before="48" w:after="48"/>
              <w:rPr>
                <w:del w:id="186" w:author="Fadi Fakhouri" w:date="2010-10-26T13:31:00Z"/>
                <w:b/>
              </w:rPr>
            </w:pPr>
            <w:del w:id="187" w:author="Fadi Fakhouri" w:date="2010-10-26T13:31:00Z">
              <w:r w:rsidRPr="00406173" w:rsidDel="00180E83">
                <w:delText>On the</w:delText>
              </w:r>
              <w:r w:rsidDel="00180E83">
                <w:rPr>
                  <w:b/>
                </w:rPr>
                <w:delText xml:space="preserve"> </w:delText>
              </w:r>
              <w:r w:rsidRPr="002607D8" w:rsidDel="00180E83">
                <w:rPr>
                  <w:b/>
                </w:rPr>
                <w:delText>Team</w:delText>
              </w:r>
              <w:r w:rsidDel="00180E83">
                <w:delText xml:space="preserve"> menu, click</w:delText>
              </w:r>
              <w:r w:rsidRPr="002607D8" w:rsidDel="00180E83">
                <w:delText xml:space="preserve"> </w:delText>
              </w:r>
              <w:r w:rsidRPr="002607D8" w:rsidDel="00180E83">
                <w:rPr>
                  <w:b/>
                </w:rPr>
                <w:delText xml:space="preserve"> Choose Columns</w:delText>
              </w:r>
            </w:del>
          </w:p>
        </w:tc>
      </w:tr>
      <w:tr w:rsidR="00C45DAE" w:rsidRPr="002607D8" w:rsidDel="00180E83" w:rsidTr="00D50BC0">
        <w:trPr>
          <w:del w:id="188" w:author="Fadi Fakhouri" w:date="2010-10-26T13:31:00Z"/>
        </w:trPr>
        <w:tc>
          <w:tcPr>
            <w:tcW w:w="3168" w:type="dxa"/>
          </w:tcPr>
          <w:p w:rsidR="00C45DAE" w:rsidRPr="002607D8" w:rsidDel="00180E83" w:rsidRDefault="00C45DAE" w:rsidP="00D50BC0">
            <w:pPr>
              <w:spacing w:before="48" w:after="48"/>
              <w:rPr>
                <w:del w:id="189" w:author="Fadi Fakhouri" w:date="2010-10-26T13:31:00Z"/>
              </w:rPr>
            </w:pPr>
            <w:del w:id="190" w:author="Fadi Fakhouri" w:date="2010-10-26T13:31:00Z">
              <w:r w:rsidDel="00180E83">
                <w:delText>S</w:delText>
              </w:r>
              <w:r w:rsidRPr="002607D8" w:rsidDel="00180E83">
                <w:delText>ave formatting in the Excel doc</w:delText>
              </w:r>
              <w:r w:rsidDel="00180E83">
                <w:delText>ument</w:delText>
              </w:r>
              <w:r w:rsidRPr="002607D8" w:rsidDel="00180E83">
                <w:delText xml:space="preserve"> for later viewing</w:delText>
              </w:r>
            </w:del>
          </w:p>
        </w:tc>
        <w:tc>
          <w:tcPr>
            <w:tcW w:w="4728" w:type="dxa"/>
          </w:tcPr>
          <w:p w:rsidR="00C45DAE" w:rsidRPr="002607D8" w:rsidDel="00180E83" w:rsidRDefault="00C45DAE" w:rsidP="00D50BC0">
            <w:pPr>
              <w:spacing w:before="48" w:after="48"/>
              <w:rPr>
                <w:del w:id="191" w:author="Fadi Fakhouri" w:date="2010-10-26T13:31:00Z"/>
              </w:rPr>
            </w:pPr>
            <w:del w:id="192" w:author="Fadi Fakhouri" w:date="2010-10-26T13:31:00Z">
              <w:r w:rsidRPr="00406173" w:rsidDel="00180E83">
                <w:delText>On the</w:delText>
              </w:r>
              <w:r w:rsidDel="00180E83">
                <w:rPr>
                  <w:b/>
                </w:rPr>
                <w:delText xml:space="preserve"> File</w:delText>
              </w:r>
              <w:r w:rsidDel="00180E83">
                <w:delText xml:space="preserve"> menu, click</w:delText>
              </w:r>
              <w:r w:rsidRPr="002607D8" w:rsidDel="00180E83">
                <w:delText xml:space="preserve"> </w:delText>
              </w:r>
              <w:r w:rsidRPr="002607D8" w:rsidDel="00180E83">
                <w:rPr>
                  <w:b/>
                </w:rPr>
                <w:delText>Save</w:delText>
              </w:r>
              <w:r w:rsidDel="00180E83">
                <w:rPr>
                  <w:b/>
                </w:rPr>
                <w:delText>,</w:delText>
              </w:r>
              <w:r w:rsidRPr="002607D8" w:rsidDel="00180E83">
                <w:delText xml:space="preserve"> or </w:delText>
              </w:r>
              <w:r w:rsidDel="00180E83">
                <w:delText>press Ctrl+</w:delText>
              </w:r>
              <w:r w:rsidRPr="002607D8" w:rsidDel="00180E83">
                <w:delText>S</w:delText>
              </w:r>
            </w:del>
          </w:p>
        </w:tc>
      </w:tr>
      <w:tr w:rsidR="00C45DAE" w:rsidRPr="002607D8" w:rsidDel="00180E83" w:rsidTr="00D50BC0">
        <w:trPr>
          <w:del w:id="193" w:author="Fadi Fakhouri" w:date="2010-10-26T13:31:00Z"/>
        </w:trPr>
        <w:tc>
          <w:tcPr>
            <w:tcW w:w="7896" w:type="dxa"/>
            <w:gridSpan w:val="2"/>
          </w:tcPr>
          <w:p w:rsidR="00C45DAE" w:rsidRPr="002607D8" w:rsidDel="00180E83" w:rsidRDefault="00C45DAE" w:rsidP="00D50BC0">
            <w:pPr>
              <w:spacing w:before="48" w:after="48"/>
              <w:rPr>
                <w:del w:id="194" w:author="Fadi Fakhouri" w:date="2010-10-26T13:31:00Z"/>
              </w:rPr>
            </w:pPr>
            <w:del w:id="195" w:author="Fadi Fakhouri" w:date="2010-10-26T13:31:00Z">
              <w:r w:rsidRPr="002607D8" w:rsidDel="00180E83">
                <w:delText xml:space="preserve">If you want to save </w:delText>
              </w:r>
              <w:r w:rsidDel="00180E83">
                <w:delText>the work item t</w:delText>
              </w:r>
              <w:r w:rsidRPr="002607D8" w:rsidDel="00180E83">
                <w:delText>o the project’s document store, save it to http://&lt;server name&gt;/sites/&lt;project name&gt;/&lt;document library name&gt;/&lt;any folder names&gt;.</w:delText>
              </w:r>
            </w:del>
          </w:p>
        </w:tc>
      </w:tr>
    </w:tbl>
    <w:p w:rsidR="00C45DAE" w:rsidRPr="00693F20" w:rsidDel="00180E83" w:rsidRDefault="00C45DAE" w:rsidP="00C45DAE">
      <w:pPr>
        <w:pStyle w:val="Heading2"/>
        <w:rPr>
          <w:del w:id="196" w:author="Fadi Fakhouri" w:date="2010-10-26T13:31:00Z"/>
        </w:rPr>
      </w:pPr>
      <w:bookmarkStart w:id="197" w:name="_Toc127149788"/>
      <w:bookmarkStart w:id="198" w:name="_Toc264444255"/>
      <w:del w:id="199" w:author="Fadi Fakhouri" w:date="2010-10-26T13:31:00Z">
        <w:r w:rsidRPr="00693F20" w:rsidDel="00180E83">
          <w:delText>Us</w:delText>
        </w:r>
        <w:r w:rsidDel="00180E83">
          <w:delText>e</w:delText>
        </w:r>
        <w:r w:rsidRPr="00693F20" w:rsidDel="00180E83">
          <w:delText xml:space="preserve"> </w:delText>
        </w:r>
        <w:r w:rsidDel="00180E83">
          <w:delText xml:space="preserve">Microsoft </w:delText>
        </w:r>
        <w:r w:rsidRPr="00693F20" w:rsidDel="00180E83">
          <w:delText>Project as a Front E</w:delText>
        </w:r>
        <w:bookmarkEnd w:id="197"/>
        <w:r w:rsidRPr="00693F20" w:rsidDel="00180E83">
          <w:delText>nd</w:delText>
        </w:r>
        <w:bookmarkEnd w:id="198"/>
        <w:r w:rsidDel="00180E83">
          <w:delText xml:space="preserve"> for Work Items</w:delText>
        </w:r>
      </w:del>
    </w:p>
    <w:p w:rsidR="00C45DAE" w:rsidDel="00180E83" w:rsidRDefault="00C45DAE" w:rsidP="00C45DAE">
      <w:pPr>
        <w:pStyle w:val="BodyTextLink"/>
        <w:rPr>
          <w:del w:id="200" w:author="Fadi Fakhouri" w:date="2010-10-26T13:31:00Z"/>
        </w:rPr>
      </w:pPr>
      <w:del w:id="201" w:author="Fadi Fakhouri" w:date="2010-10-26T13:31:00Z">
        <w:r w:rsidRPr="00693F20" w:rsidDel="00180E83">
          <w:delText xml:space="preserve">You can add new work items and update </w:delText>
        </w:r>
        <w:r w:rsidDel="00180E83">
          <w:delText xml:space="preserve">or </w:delText>
        </w:r>
        <w:r w:rsidRPr="00693F20" w:rsidDel="00180E83">
          <w:delText xml:space="preserve">view existing work items </w:delText>
        </w:r>
        <w:r w:rsidDel="00180E83">
          <w:delText xml:space="preserve">by </w:delText>
        </w:r>
        <w:r w:rsidRPr="00693F20" w:rsidDel="00180E83">
          <w:delText xml:space="preserve">using </w:delText>
        </w:r>
        <w:r w:rsidDel="00180E83">
          <w:delText xml:space="preserve">Microsoft </w:delText>
        </w:r>
        <w:r w:rsidRPr="00693F20" w:rsidDel="00180E83">
          <w:delText>Project</w:delText>
        </w:r>
        <w:r w:rsidDel="00180E83">
          <w:rPr>
            <w:rFonts w:cstheme="minorHAnsi"/>
          </w:rPr>
          <w:delText>®</w:delText>
        </w:r>
        <w:r w:rsidRPr="00693F20" w:rsidDel="00180E83">
          <w:delText>.</w:delText>
        </w:r>
        <w:r w:rsidDel="00180E83">
          <w:delText xml:space="preserve"> </w:delText>
        </w:r>
        <w:r w:rsidRPr="00693F20" w:rsidDel="00180E83">
          <w:delText>There are a couple of ways to connect using Project:</w:delText>
        </w:r>
      </w:del>
    </w:p>
    <w:p w:rsidR="00C45DAE" w:rsidDel="00180E83" w:rsidRDefault="00C45DAE" w:rsidP="00C45DAE">
      <w:pPr>
        <w:pStyle w:val="BulletList"/>
        <w:rPr>
          <w:del w:id="202" w:author="Fadi Fakhouri" w:date="2010-10-26T13:31:00Z"/>
        </w:rPr>
      </w:pPr>
      <w:del w:id="203" w:author="Fadi Fakhouri" w:date="2010-10-26T13:31:00Z">
        <w:r w:rsidDel="00180E83">
          <w:delText xml:space="preserve">Right-click a work item in the query results list and click </w:delText>
        </w:r>
        <w:r w:rsidRPr="009E1FAD" w:rsidDel="00180E83">
          <w:rPr>
            <w:rStyle w:val="Bold"/>
          </w:rPr>
          <w:delText>Open Selection in Microsoft Project</w:delText>
        </w:r>
        <w:r w:rsidDel="00180E83">
          <w:rPr>
            <w:rStyle w:val="Bold"/>
          </w:rPr>
          <w:delText>.</w:delText>
        </w:r>
      </w:del>
    </w:p>
    <w:p w:rsidR="00C45DAE" w:rsidDel="00180E83" w:rsidRDefault="00C45DAE" w:rsidP="00C45DAE">
      <w:pPr>
        <w:pStyle w:val="BulletList"/>
        <w:rPr>
          <w:del w:id="204" w:author="Fadi Fakhouri" w:date="2010-10-26T13:31:00Z"/>
        </w:rPr>
      </w:pPr>
      <w:del w:id="205" w:author="Fadi Fakhouri" w:date="2010-10-26T13:31:00Z">
        <w:r w:rsidDel="00180E83">
          <w:delText xml:space="preserve">Start Project, click </w:delText>
        </w:r>
        <w:r w:rsidRPr="009E1FAD" w:rsidDel="00180E83">
          <w:rPr>
            <w:rStyle w:val="Bold"/>
          </w:rPr>
          <w:delText>Choose Team Project</w:delText>
        </w:r>
        <w:r w:rsidDel="00180E83">
          <w:rPr>
            <w:rStyle w:val="Bold"/>
          </w:rPr>
          <w:delText xml:space="preserve"> </w:delText>
        </w:r>
        <w:r w:rsidDel="00180E83">
          <w:rPr>
            <w:rStyle w:val="Bold"/>
            <w:b w:val="0"/>
          </w:rPr>
          <w:delText xml:space="preserve">on the </w:delText>
        </w:r>
        <w:r w:rsidDel="00180E83">
          <w:rPr>
            <w:rStyle w:val="Bold"/>
          </w:rPr>
          <w:delText>Team</w:delText>
        </w:r>
        <w:r w:rsidDel="00180E83">
          <w:rPr>
            <w:rStyle w:val="Bold"/>
            <w:b w:val="0"/>
          </w:rPr>
          <w:delText xml:space="preserve"> menu, </w:delText>
        </w:r>
        <w:r w:rsidDel="00180E83">
          <w:delText>and select the server and project to connect to.</w:delText>
        </w:r>
      </w:del>
    </w:p>
    <w:p w:rsidR="00C45DAE" w:rsidRPr="009E1FAD" w:rsidDel="00180E83" w:rsidRDefault="00C45DAE" w:rsidP="00C45DAE">
      <w:pPr>
        <w:pStyle w:val="Le"/>
        <w:rPr>
          <w:del w:id="206" w:author="Fadi Fakhouri" w:date="2010-10-26T13:31:00Z"/>
        </w:rPr>
      </w:pPr>
    </w:p>
    <w:p w:rsidR="00C45DAE" w:rsidDel="00180E83" w:rsidRDefault="00C45DAE" w:rsidP="00C45DAE">
      <w:pPr>
        <w:pStyle w:val="BodyTextLink"/>
        <w:rPr>
          <w:del w:id="207" w:author="Fadi Fakhouri" w:date="2010-10-26T13:31:00Z"/>
        </w:rPr>
      </w:pPr>
      <w:del w:id="208" w:author="Fadi Fakhouri" w:date="2010-10-26T13:31:00Z">
        <w:r w:rsidDel="00180E83">
          <w:delText>Table 3 lists some common actions in Project.</w:delText>
        </w:r>
      </w:del>
    </w:p>
    <w:p w:rsidR="00C45DAE" w:rsidRPr="00C72EE8" w:rsidDel="00180E83" w:rsidRDefault="00C45DAE" w:rsidP="00C45DAE">
      <w:pPr>
        <w:pStyle w:val="TableHead"/>
        <w:rPr>
          <w:del w:id="209" w:author="Fadi Fakhouri" w:date="2010-10-26T13:31:00Z"/>
        </w:rPr>
      </w:pPr>
      <w:del w:id="210" w:author="Fadi Fakhouri" w:date="2010-10-26T13:31:00Z">
        <w:r w:rsidDel="00180E83">
          <w:delText>Table 3. Common Project Actions</w:delText>
        </w:r>
      </w:del>
    </w:p>
    <w:tbl>
      <w:tblPr>
        <w:tblStyle w:val="Tablerowcell"/>
        <w:tblW w:w="0" w:type="auto"/>
        <w:tblBorders>
          <w:left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08"/>
        <w:gridCol w:w="2988"/>
      </w:tblGrid>
      <w:tr w:rsidR="00C45DAE" w:rsidRPr="002607D8" w:rsidDel="00180E83" w:rsidTr="00D50BC0">
        <w:trPr>
          <w:cnfStyle w:val="100000000000" w:firstRow="1" w:lastRow="0" w:firstColumn="0" w:lastColumn="0" w:oddVBand="0" w:evenVBand="0" w:oddHBand="0" w:evenHBand="0" w:firstRowFirstColumn="0" w:firstRowLastColumn="0" w:lastRowFirstColumn="0" w:lastRowLastColumn="0"/>
          <w:del w:id="211" w:author="Fadi Fakhouri" w:date="2010-10-26T13:31:00Z"/>
        </w:trPr>
        <w:tc>
          <w:tcPr>
            <w:tcW w:w="4908"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rsidR="00C45DAE" w:rsidRPr="002607D8" w:rsidDel="00180E83" w:rsidRDefault="00C45DAE" w:rsidP="00D50BC0">
            <w:pPr>
              <w:spacing w:before="48" w:after="48"/>
              <w:rPr>
                <w:del w:id="212" w:author="Fadi Fakhouri" w:date="2010-10-26T13:31:00Z"/>
              </w:rPr>
            </w:pPr>
            <w:del w:id="213" w:author="Fadi Fakhouri" w:date="2010-10-26T13:31:00Z">
              <w:r w:rsidDel="00180E83">
                <w:delText>To perform this a</w:delText>
              </w:r>
              <w:r w:rsidRPr="002607D8" w:rsidDel="00180E83">
                <w:delText>ction</w:delText>
              </w:r>
              <w:r w:rsidDel="00180E83">
                <w:delText>:</w:delText>
              </w:r>
            </w:del>
          </w:p>
        </w:tc>
        <w:tc>
          <w:tcPr>
            <w:tcW w:w="2988"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rsidR="00C45DAE" w:rsidRPr="002607D8" w:rsidDel="00180E83" w:rsidRDefault="00C45DAE" w:rsidP="00D50BC0">
            <w:pPr>
              <w:spacing w:before="48" w:after="48"/>
              <w:rPr>
                <w:del w:id="214" w:author="Fadi Fakhouri" w:date="2010-10-26T13:31:00Z"/>
              </w:rPr>
            </w:pPr>
            <w:del w:id="215" w:author="Fadi Fakhouri" w:date="2010-10-26T13:31:00Z">
              <w:r w:rsidDel="00180E83">
                <w:delText>Use this menu item:</w:delText>
              </w:r>
            </w:del>
          </w:p>
        </w:tc>
      </w:tr>
      <w:tr w:rsidR="00C45DAE" w:rsidRPr="002607D8" w:rsidDel="00180E83" w:rsidTr="00D50BC0">
        <w:trPr>
          <w:del w:id="216" w:author="Fadi Fakhouri" w:date="2010-10-26T13:31:00Z"/>
        </w:trPr>
        <w:tc>
          <w:tcPr>
            <w:tcW w:w="4908" w:type="dxa"/>
          </w:tcPr>
          <w:p w:rsidR="00C45DAE" w:rsidRPr="002607D8" w:rsidDel="00180E83" w:rsidRDefault="00C45DAE" w:rsidP="00D50BC0">
            <w:pPr>
              <w:spacing w:before="48" w:after="48"/>
              <w:rPr>
                <w:del w:id="217" w:author="Fadi Fakhouri" w:date="2010-10-26T13:31:00Z"/>
              </w:rPr>
            </w:pPr>
            <w:del w:id="218" w:author="Fadi Fakhouri" w:date="2010-10-26T13:31:00Z">
              <w:r w:rsidDel="00180E83">
                <w:rPr>
                  <w:rFonts w:cstheme="minorHAnsi"/>
                </w:rPr>
                <w:delText>G</w:delText>
              </w:r>
              <w:r w:rsidRPr="00693F20" w:rsidDel="00180E83">
                <w:rPr>
                  <w:rFonts w:cstheme="minorHAnsi"/>
                </w:rPr>
                <w:delText>et or change the list of work items</w:delText>
              </w:r>
            </w:del>
          </w:p>
        </w:tc>
        <w:tc>
          <w:tcPr>
            <w:tcW w:w="2988" w:type="dxa"/>
          </w:tcPr>
          <w:p w:rsidR="00C45DAE" w:rsidRPr="002607D8" w:rsidDel="00180E83" w:rsidRDefault="00C45DAE" w:rsidP="00D50BC0">
            <w:pPr>
              <w:spacing w:before="48" w:after="48"/>
              <w:rPr>
                <w:del w:id="219" w:author="Fadi Fakhouri" w:date="2010-10-26T13:31:00Z"/>
                <w:b/>
              </w:rPr>
            </w:pPr>
            <w:del w:id="220" w:author="Fadi Fakhouri" w:date="2010-10-26T13:31:00Z">
              <w:r w:rsidRPr="00406173" w:rsidDel="00180E83">
                <w:delText>On the</w:delText>
              </w:r>
              <w:r w:rsidDel="00180E83">
                <w:rPr>
                  <w:b/>
                </w:rPr>
                <w:delText xml:space="preserve"> </w:delText>
              </w:r>
              <w:r w:rsidRPr="002607D8" w:rsidDel="00180E83">
                <w:rPr>
                  <w:b/>
                </w:rPr>
                <w:delText>Team</w:delText>
              </w:r>
              <w:r w:rsidDel="00180E83">
                <w:delText xml:space="preserve"> menu, click</w:delText>
              </w:r>
              <w:r w:rsidRPr="002607D8" w:rsidDel="00180E83">
                <w:delText xml:space="preserve"> </w:delText>
              </w:r>
              <w:r w:rsidRPr="002607D8" w:rsidDel="00180E83">
                <w:rPr>
                  <w:b/>
                </w:rPr>
                <w:delText>Get Work Items</w:delText>
              </w:r>
            </w:del>
          </w:p>
        </w:tc>
      </w:tr>
      <w:tr w:rsidR="00C45DAE" w:rsidRPr="002607D8" w:rsidDel="00180E83" w:rsidTr="00D50BC0">
        <w:trPr>
          <w:del w:id="221" w:author="Fadi Fakhouri" w:date="2010-10-26T13:31:00Z"/>
        </w:trPr>
        <w:tc>
          <w:tcPr>
            <w:tcW w:w="4908" w:type="dxa"/>
          </w:tcPr>
          <w:p w:rsidR="00C45DAE" w:rsidRPr="002607D8" w:rsidDel="00180E83" w:rsidRDefault="00C45DAE" w:rsidP="00D50BC0">
            <w:pPr>
              <w:spacing w:before="48" w:after="48"/>
              <w:rPr>
                <w:del w:id="222" w:author="Fadi Fakhouri" w:date="2010-10-26T13:31:00Z"/>
              </w:rPr>
            </w:pPr>
            <w:del w:id="223" w:author="Fadi Fakhouri" w:date="2010-10-26T13:31:00Z">
              <w:r w:rsidDel="00180E83">
                <w:rPr>
                  <w:rFonts w:cstheme="minorHAnsi"/>
                </w:rPr>
                <w:delText>S</w:delText>
              </w:r>
              <w:r w:rsidRPr="00693F20" w:rsidDel="00180E83">
                <w:rPr>
                  <w:rFonts w:cstheme="minorHAnsi"/>
                </w:rPr>
                <w:delText>ave new work items</w:delText>
              </w:r>
              <w:r w:rsidDel="00180E83">
                <w:rPr>
                  <w:rFonts w:cstheme="minorHAnsi"/>
                </w:rPr>
                <w:delText xml:space="preserve"> or </w:delText>
              </w:r>
              <w:r w:rsidRPr="00693F20" w:rsidDel="00180E83">
                <w:rPr>
                  <w:rFonts w:cstheme="minorHAnsi"/>
                </w:rPr>
                <w:delText xml:space="preserve">updates </w:delText>
              </w:r>
              <w:r w:rsidDel="00180E83">
                <w:rPr>
                  <w:rFonts w:cstheme="minorHAnsi"/>
                </w:rPr>
                <w:delText>in</w:delText>
              </w:r>
              <w:r w:rsidRPr="00693F20" w:rsidDel="00180E83">
                <w:rPr>
                  <w:rFonts w:cstheme="minorHAnsi"/>
                </w:rPr>
                <w:delText xml:space="preserve"> the VSTS database</w:delText>
              </w:r>
            </w:del>
          </w:p>
        </w:tc>
        <w:tc>
          <w:tcPr>
            <w:tcW w:w="2988" w:type="dxa"/>
          </w:tcPr>
          <w:p w:rsidR="00C45DAE" w:rsidRPr="002607D8" w:rsidDel="00180E83" w:rsidRDefault="00C45DAE" w:rsidP="00D50BC0">
            <w:pPr>
              <w:spacing w:before="48" w:after="48"/>
              <w:rPr>
                <w:del w:id="224" w:author="Fadi Fakhouri" w:date="2010-10-26T13:31:00Z"/>
                <w:b/>
              </w:rPr>
            </w:pPr>
            <w:del w:id="225" w:author="Fadi Fakhouri" w:date="2010-10-26T13:31:00Z">
              <w:r w:rsidRPr="00406173" w:rsidDel="00180E83">
                <w:delText>On the</w:delText>
              </w:r>
              <w:r w:rsidDel="00180E83">
                <w:rPr>
                  <w:b/>
                </w:rPr>
                <w:delText xml:space="preserve"> </w:delText>
              </w:r>
              <w:r w:rsidRPr="002607D8" w:rsidDel="00180E83">
                <w:rPr>
                  <w:b/>
                </w:rPr>
                <w:delText>Team</w:delText>
              </w:r>
              <w:r w:rsidDel="00180E83">
                <w:delText xml:space="preserve"> menu, click</w:delText>
              </w:r>
              <w:r w:rsidRPr="002607D8" w:rsidDel="00180E83">
                <w:delText xml:space="preserve"> </w:delText>
              </w:r>
              <w:r w:rsidRPr="002607D8" w:rsidDel="00180E83">
                <w:rPr>
                  <w:b/>
                </w:rPr>
                <w:delText>Publish Changes</w:delText>
              </w:r>
            </w:del>
          </w:p>
        </w:tc>
      </w:tr>
      <w:tr w:rsidR="00C45DAE" w:rsidRPr="002607D8" w:rsidDel="00180E83" w:rsidTr="00D50BC0">
        <w:trPr>
          <w:del w:id="226" w:author="Fadi Fakhouri" w:date="2010-10-26T13:31:00Z"/>
        </w:trPr>
        <w:tc>
          <w:tcPr>
            <w:tcW w:w="4908" w:type="dxa"/>
          </w:tcPr>
          <w:p w:rsidR="00C45DAE" w:rsidRPr="002607D8" w:rsidDel="00180E83" w:rsidRDefault="00C45DAE" w:rsidP="00D50BC0">
            <w:pPr>
              <w:spacing w:before="48" w:after="48"/>
              <w:rPr>
                <w:del w:id="227" w:author="Fadi Fakhouri" w:date="2010-10-26T13:31:00Z"/>
              </w:rPr>
            </w:pPr>
            <w:del w:id="228" w:author="Fadi Fakhouri" w:date="2010-10-26T13:31:00Z">
              <w:r w:rsidDel="00180E83">
                <w:rPr>
                  <w:rFonts w:cstheme="minorHAnsi"/>
                </w:rPr>
                <w:delText>R</w:delText>
              </w:r>
              <w:r w:rsidRPr="00693F20" w:rsidDel="00180E83">
                <w:rPr>
                  <w:rFonts w:cstheme="minorHAnsi"/>
                </w:rPr>
                <w:delText>efresh data</w:delText>
              </w:r>
            </w:del>
          </w:p>
        </w:tc>
        <w:tc>
          <w:tcPr>
            <w:tcW w:w="2988" w:type="dxa"/>
          </w:tcPr>
          <w:p w:rsidR="00C45DAE" w:rsidRPr="002607D8" w:rsidDel="00180E83" w:rsidRDefault="00C45DAE" w:rsidP="00D50BC0">
            <w:pPr>
              <w:spacing w:before="48" w:after="48"/>
              <w:rPr>
                <w:del w:id="229" w:author="Fadi Fakhouri" w:date="2010-10-26T13:31:00Z"/>
                <w:b/>
              </w:rPr>
            </w:pPr>
            <w:del w:id="230" w:author="Fadi Fakhouri" w:date="2010-10-26T13:31:00Z">
              <w:r w:rsidRPr="00406173" w:rsidDel="00180E83">
                <w:delText>On the</w:delText>
              </w:r>
              <w:r w:rsidDel="00180E83">
                <w:rPr>
                  <w:b/>
                </w:rPr>
                <w:delText xml:space="preserve"> </w:delText>
              </w:r>
              <w:r w:rsidRPr="002607D8" w:rsidDel="00180E83">
                <w:rPr>
                  <w:b/>
                </w:rPr>
                <w:delText>Team</w:delText>
              </w:r>
              <w:r w:rsidDel="00180E83">
                <w:delText xml:space="preserve"> menu, click</w:delText>
              </w:r>
              <w:r w:rsidRPr="002607D8" w:rsidDel="00180E83">
                <w:delText xml:space="preserve"> </w:delText>
              </w:r>
              <w:r w:rsidRPr="002607D8" w:rsidDel="00180E83">
                <w:rPr>
                  <w:b/>
                </w:rPr>
                <w:delText>Refresh</w:delText>
              </w:r>
            </w:del>
          </w:p>
        </w:tc>
      </w:tr>
      <w:tr w:rsidR="00C45DAE" w:rsidRPr="002607D8" w:rsidDel="00180E83" w:rsidTr="00D50BC0">
        <w:trPr>
          <w:del w:id="231" w:author="Fadi Fakhouri" w:date="2010-10-26T13:31:00Z"/>
        </w:trPr>
        <w:tc>
          <w:tcPr>
            <w:tcW w:w="4908" w:type="dxa"/>
          </w:tcPr>
          <w:p w:rsidR="00C45DAE" w:rsidRPr="002607D8" w:rsidDel="00180E83" w:rsidRDefault="00C45DAE" w:rsidP="00D50BC0">
            <w:pPr>
              <w:spacing w:before="48" w:after="48"/>
              <w:rPr>
                <w:del w:id="232" w:author="Fadi Fakhouri" w:date="2010-10-26T13:31:00Z"/>
              </w:rPr>
            </w:pPr>
            <w:del w:id="233" w:author="Fadi Fakhouri" w:date="2010-10-26T13:31:00Z">
              <w:r w:rsidDel="00180E83">
                <w:rPr>
                  <w:rFonts w:cstheme="minorHAnsi"/>
                </w:rPr>
                <w:delText>S</w:delText>
              </w:r>
              <w:r w:rsidRPr="00693F20" w:rsidDel="00180E83">
                <w:rPr>
                  <w:rFonts w:cstheme="minorHAnsi"/>
                </w:rPr>
                <w:delText>ave formatting in the Project doc</w:delText>
              </w:r>
              <w:r w:rsidDel="00180E83">
                <w:rPr>
                  <w:rFonts w:cstheme="minorHAnsi"/>
                </w:rPr>
                <w:delText>ument</w:delText>
              </w:r>
              <w:r w:rsidRPr="00693F20" w:rsidDel="00180E83">
                <w:rPr>
                  <w:rFonts w:cstheme="minorHAnsi"/>
                </w:rPr>
                <w:delText xml:space="preserve"> for later viewing of this set of work items</w:delText>
              </w:r>
            </w:del>
          </w:p>
        </w:tc>
        <w:tc>
          <w:tcPr>
            <w:tcW w:w="2988" w:type="dxa"/>
          </w:tcPr>
          <w:p w:rsidR="00C45DAE" w:rsidRPr="002607D8" w:rsidDel="00180E83" w:rsidRDefault="00C45DAE" w:rsidP="00D50BC0">
            <w:pPr>
              <w:spacing w:before="48" w:after="48"/>
              <w:rPr>
                <w:del w:id="234" w:author="Fadi Fakhouri" w:date="2010-10-26T13:31:00Z"/>
                <w:b/>
              </w:rPr>
            </w:pPr>
            <w:del w:id="235" w:author="Fadi Fakhouri" w:date="2010-10-26T13:31:00Z">
              <w:r w:rsidRPr="00406173" w:rsidDel="00180E83">
                <w:delText>On the</w:delText>
              </w:r>
              <w:r w:rsidDel="00180E83">
                <w:rPr>
                  <w:b/>
                </w:rPr>
                <w:delText xml:space="preserve"> </w:delText>
              </w:r>
              <w:r w:rsidRPr="002607D8" w:rsidDel="00180E83">
                <w:rPr>
                  <w:b/>
                </w:rPr>
                <w:delText>Team</w:delText>
              </w:r>
              <w:r w:rsidDel="00180E83">
                <w:delText xml:space="preserve"> menu, click</w:delText>
              </w:r>
              <w:r w:rsidRPr="002607D8" w:rsidDel="00180E83">
                <w:delText xml:space="preserve"> </w:delText>
              </w:r>
              <w:r w:rsidRPr="002607D8" w:rsidDel="00180E83">
                <w:rPr>
                  <w:b/>
                </w:rPr>
                <w:delText>Configure List</w:delText>
              </w:r>
            </w:del>
          </w:p>
        </w:tc>
      </w:tr>
      <w:tr w:rsidR="00C45DAE" w:rsidRPr="002607D8" w:rsidDel="00180E83" w:rsidTr="00D50BC0">
        <w:trPr>
          <w:del w:id="236" w:author="Fadi Fakhouri" w:date="2010-10-26T13:31:00Z"/>
        </w:trPr>
        <w:tc>
          <w:tcPr>
            <w:tcW w:w="7896" w:type="dxa"/>
            <w:gridSpan w:val="2"/>
          </w:tcPr>
          <w:p w:rsidR="00C45DAE" w:rsidRPr="00E8106A" w:rsidDel="00180E83" w:rsidRDefault="00C45DAE" w:rsidP="00D50BC0">
            <w:pPr>
              <w:spacing w:before="48" w:after="48"/>
              <w:rPr>
                <w:del w:id="237" w:author="Fadi Fakhouri" w:date="2010-10-26T13:31:00Z"/>
              </w:rPr>
            </w:pPr>
            <w:del w:id="238" w:author="Fadi Fakhouri" w:date="2010-10-26T13:31:00Z">
              <w:r w:rsidRPr="00693F20" w:rsidDel="00180E83">
                <w:rPr>
                  <w:rFonts w:cstheme="minorHAnsi"/>
                </w:rPr>
                <w:delText xml:space="preserve">If you want to save </w:delText>
              </w:r>
              <w:r w:rsidDel="00180E83">
                <w:rPr>
                  <w:rFonts w:cstheme="minorHAnsi"/>
                </w:rPr>
                <w:delText xml:space="preserve">the work item </w:delText>
              </w:r>
              <w:r w:rsidRPr="00693F20" w:rsidDel="00180E83">
                <w:rPr>
                  <w:rFonts w:cstheme="minorHAnsi"/>
                </w:rPr>
                <w:delText>to the project’s document store, save it to http://&lt;server name&gt;/sites/&lt;project name&gt;/&lt;document library name&gt;/&lt;any folder names&gt;.</w:delText>
              </w:r>
            </w:del>
          </w:p>
        </w:tc>
      </w:tr>
    </w:tbl>
    <w:p w:rsidR="00C45DAE" w:rsidRDefault="00C45DAE" w:rsidP="00C45DAE">
      <w:pPr>
        <w:pStyle w:val="Le"/>
      </w:pPr>
      <w:r w:rsidRPr="00693F20">
        <w:t xml:space="preserve"> </w:t>
      </w:r>
    </w:p>
    <w:p w:rsidR="00C45DAE" w:rsidRPr="009D31C7" w:rsidRDefault="00C45DAE" w:rsidP="00C45DAE">
      <w:pPr>
        <w:pStyle w:val="Heading1"/>
      </w:pPr>
      <w:bookmarkStart w:id="239" w:name="_Toc264444257"/>
      <w:bookmarkStart w:id="240" w:name="_Toc264448140"/>
      <w:bookmarkStart w:id="241" w:name="_Toc274060516"/>
      <w:r w:rsidRPr="00693F20">
        <w:t>Conclusion</w:t>
      </w:r>
      <w:bookmarkEnd w:id="239"/>
      <w:bookmarkEnd w:id="240"/>
      <w:bookmarkEnd w:id="241"/>
    </w:p>
    <w:p w:rsidR="00C45DAE" w:rsidRDefault="00C45DAE" w:rsidP="00C45DAE">
      <w:pPr>
        <w:pStyle w:val="BodyText"/>
      </w:pPr>
      <w:r>
        <w:t xml:space="preserve">This document was intended to provide a quick introduction to get you started developing for MBI. Before you attempt to modify the code base, spend some time gaining a thorough understanding of how all the different parts of MBI work together and familiarize yourself with MBI Coding Guidelines document (MBF_Coding_Conventions.docx). A good background on the project will help to make sure your </w:t>
      </w:r>
      <w:commentRangeStart w:id="242"/>
      <w:r>
        <w:t>first code review goes smoothly</w:t>
      </w:r>
      <w:commentRangeEnd w:id="242"/>
      <w:r>
        <w:rPr>
          <w:rStyle w:val="CommentReference"/>
          <w:rFonts w:ascii="Arial" w:eastAsia="Times New Roman" w:hAnsi="Arial" w:cs="Times New Roman"/>
          <w:b/>
          <w:color w:val="0000FF"/>
        </w:rPr>
        <w:commentReference w:id="242"/>
      </w:r>
      <w:r>
        <w:t>.</w:t>
      </w:r>
    </w:p>
    <w:p w:rsidR="00C45DAE" w:rsidRPr="001B2538" w:rsidRDefault="00C45DAE" w:rsidP="00C45DAE">
      <w:pPr>
        <w:pStyle w:val="BodyText"/>
      </w:pPr>
      <w:r>
        <w:t>Welcome to MBF!</w:t>
      </w:r>
    </w:p>
    <w:p w:rsidR="00C45DAE" w:rsidRPr="001B2538" w:rsidRDefault="00C45DAE" w:rsidP="00C45DAE">
      <w:pPr>
        <w:pStyle w:val="BodyText"/>
      </w:pPr>
    </w:p>
    <w:p w:rsidR="00C45DAE" w:rsidRPr="001B2538" w:rsidRDefault="00C45DAE" w:rsidP="00C45DAE">
      <w:pPr>
        <w:pStyle w:val="BodyText"/>
      </w:pPr>
    </w:p>
    <w:p w:rsidR="007E4206" w:rsidRPr="001B2538" w:rsidRDefault="007E4206" w:rsidP="007E4206">
      <w:pPr>
        <w:pStyle w:val="BodyText"/>
      </w:pPr>
    </w:p>
    <w:sectPr w:rsidR="007E4206" w:rsidRPr="001B2538" w:rsidSect="00876B66">
      <w:headerReference w:type="even" r:id="rId36"/>
      <w:headerReference w:type="default" r:id="rId37"/>
      <w:footerReference w:type="even" r:id="rId38"/>
      <w:footerReference w:type="default" r:id="rId39"/>
      <w:headerReference w:type="first" r:id="rId40"/>
      <w:footerReference w:type="first" r:id="rId41"/>
      <w:pgSz w:w="12240" w:h="15840" w:code="1"/>
      <w:pgMar w:top="1440" w:right="1920" w:bottom="1200" w:left="2640" w:header="720" w:footer="500" w:gutter="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6" w:author="Guy Smith (Steyer Associates Inc)" w:date="2010-10-25T18:56:00Z" w:initials="GS">
    <w:p w:rsidR="00C45DAE" w:rsidRDefault="00C45DAE" w:rsidP="00C45DAE">
      <w:pPr>
        <w:pStyle w:val="CommentText"/>
      </w:pPr>
      <w:r>
        <w:rPr>
          <w:rStyle w:val="CommentReference"/>
        </w:rPr>
        <w:annotationRef/>
      </w:r>
      <w:r>
        <w:t>Pending an update to this section, which appears to be outdated.</w:t>
      </w:r>
    </w:p>
  </w:comment>
  <w:comment w:id="12" w:author="Guy Smith (Steyer Associates Inc)" w:date="2010-10-25T18:56:00Z" w:initials="GS">
    <w:p w:rsidR="00C45DAE" w:rsidRDefault="00C45DAE" w:rsidP="00C45DAE">
      <w:pPr>
        <w:pStyle w:val="CommentText"/>
      </w:pPr>
      <w:r>
        <w:rPr>
          <w:rStyle w:val="CommentReference"/>
        </w:rPr>
        <w:annotationRef/>
      </w:r>
      <w:r>
        <w:t>It would be nice to have some sort of roadmap that outlines the various MBI projects, perhaps as a separate doc.</w:t>
      </w:r>
    </w:p>
  </w:comment>
  <w:comment w:id="24" w:author="Guy Smith (Steyer Associates Inc)" w:date="2010-10-25T18:56:00Z" w:initials="GS">
    <w:p w:rsidR="00C45DAE" w:rsidRDefault="00C45DAE" w:rsidP="00C45DAE">
      <w:pPr>
        <w:pStyle w:val="CommentText"/>
      </w:pPr>
      <w:r>
        <w:rPr>
          <w:rStyle w:val="CommentReference"/>
        </w:rPr>
        <w:annotationRef/>
      </w:r>
      <w:r>
        <w:t>Please go through this section. These procedures don’t match up with what I’m seeing in VS 2010.</w:t>
      </w:r>
    </w:p>
  </w:comment>
  <w:comment w:id="25" w:author="Fadi Fakhouri" w:date="2010-10-26T10:20:00Z" w:initials="FF">
    <w:p w:rsidR="00C0669E" w:rsidRDefault="00C0669E">
      <w:pPr>
        <w:pStyle w:val="CommentText"/>
      </w:pPr>
      <w:r>
        <w:rPr>
          <w:rStyle w:val="CommentReference"/>
        </w:rPr>
        <w:annotationRef/>
      </w:r>
      <w:r>
        <w:t xml:space="preserve">I don’t understand why we are repeating the TFS Help file here, I think we should just point them to </w:t>
      </w:r>
      <w:hyperlink r:id="rId1" w:history="1">
        <w:r w:rsidRPr="007E7D20">
          <w:rPr>
            <w:rStyle w:val="Hyperlink"/>
          </w:rPr>
          <w:t>http://msdn.microsoft.com/en-us/library/ms181316.aspx</w:t>
        </w:r>
      </w:hyperlink>
      <w:r>
        <w:t xml:space="preserve"> for creating Work items</w:t>
      </w:r>
      <w:proofErr w:type="gramStart"/>
      <w:r>
        <w:t>..</w:t>
      </w:r>
      <w:proofErr w:type="gramEnd"/>
      <w:r>
        <w:t xml:space="preserve"> .We do need guidelines on what each work item type means to us though</w:t>
      </w:r>
    </w:p>
  </w:comment>
  <w:comment w:id="42" w:author="Guy Smith (Steyer Associates Inc)" w:date="2010-10-25T18:56:00Z" w:initials="GS">
    <w:p w:rsidR="00C45DAE" w:rsidRDefault="00C45DAE" w:rsidP="00C45DAE">
      <w:pPr>
        <w:pStyle w:val="CommentText"/>
      </w:pPr>
      <w:r>
        <w:rPr>
          <w:rStyle w:val="CommentReference"/>
        </w:rPr>
        <w:annotationRef/>
      </w:r>
      <w:r>
        <w:t>I don’t see any Work Items folders. Is this for an earlier version of VS (I’m running 2010)? In 2010, it just looks like you click New Work Item on the Team menu.</w:t>
      </w:r>
    </w:p>
  </w:comment>
  <w:comment w:id="47" w:author="Guy Smith (Steyer Associates Inc)" w:date="2010-10-25T18:56:00Z" w:initials="GS">
    <w:p w:rsidR="00C45DAE" w:rsidRDefault="00C45DAE" w:rsidP="00C45DAE">
      <w:pPr>
        <w:pStyle w:val="CommentText"/>
      </w:pPr>
      <w:r>
        <w:rPr>
          <w:rStyle w:val="CommentReference"/>
        </w:rPr>
        <w:annotationRef/>
      </w:r>
      <w:r>
        <w:t>I’d recommend adding some guidance on what to use these options for, especially Shared Steps and User Story.</w:t>
      </w:r>
    </w:p>
  </w:comment>
  <w:comment w:id="77" w:author="Guy Smith (Steyer Associates Inc)" w:date="2010-10-25T18:56:00Z" w:initials="GS">
    <w:p w:rsidR="00C45DAE" w:rsidRDefault="00C45DAE" w:rsidP="00C45DAE">
      <w:pPr>
        <w:pStyle w:val="CommentText"/>
      </w:pPr>
      <w:r>
        <w:rPr>
          <w:rStyle w:val="CommentReference"/>
        </w:rPr>
        <w:annotationRef/>
      </w:r>
      <w:r>
        <w:t>Any rules around who can create or modify Team Queries.</w:t>
      </w:r>
    </w:p>
  </w:comment>
  <w:comment w:id="97" w:author="Guy Smith (Steyer Associates Inc)" w:date="2010-10-25T18:56:00Z" w:initials="GS">
    <w:p w:rsidR="00C45DAE" w:rsidRDefault="00C45DAE" w:rsidP="00C45DAE">
      <w:pPr>
        <w:pStyle w:val="CommentText"/>
      </w:pPr>
      <w:r>
        <w:rPr>
          <w:rStyle w:val="CommentReference"/>
        </w:rPr>
        <w:annotationRef/>
      </w:r>
      <w:r>
        <w:t>Not sure what this means.</w:t>
      </w:r>
    </w:p>
  </w:comment>
  <w:comment w:id="103" w:author="Guy Smith (Steyer Associates Inc)" w:date="2010-10-25T18:56:00Z" w:initials="GS">
    <w:p w:rsidR="00C45DAE" w:rsidRDefault="00C45DAE" w:rsidP="00C45DAE">
      <w:pPr>
        <w:pStyle w:val="CommentText"/>
      </w:pPr>
      <w:r>
        <w:rPr>
          <w:rStyle w:val="CommentReference"/>
        </w:rPr>
        <w:annotationRef/>
      </w:r>
      <w:r>
        <w:t>Correct, or do you want to provide some guidance on where to create queries.</w:t>
      </w:r>
    </w:p>
  </w:comment>
  <w:comment w:id="242" w:author="Guy Smith (Steyer Associates Inc)" w:date="2010-10-25T18:56:00Z" w:initials="GS">
    <w:p w:rsidR="00C45DAE" w:rsidRDefault="00C45DAE" w:rsidP="00C45DAE">
      <w:pPr>
        <w:pStyle w:val="CommentText"/>
      </w:pPr>
      <w:r>
        <w:rPr>
          <w:rStyle w:val="CommentReference"/>
        </w:rPr>
        <w:annotationRef/>
      </w:r>
      <w:r>
        <w:t xml:space="preserve">It might not hurt to have a little more about how this process works. There’s not much about </w:t>
      </w:r>
      <w:proofErr w:type="spellStart"/>
      <w:r>
        <w:t>checkin</w:t>
      </w:r>
      <w:proofErr w:type="spellEnd"/>
      <w:r>
        <w:t xml:space="preserve"> procedures, apart from noting that you need a VS Test case. Or is that covered elsewhere. In that case, note the document.</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06B8F" w:rsidRDefault="00506B8F" w:rsidP="00DE77A4">
      <w:r>
        <w:separator/>
      </w:r>
    </w:p>
  </w:endnote>
  <w:endnote w:type="continuationSeparator" w:id="0">
    <w:p w:rsidR="00506B8F" w:rsidRDefault="00506B8F" w:rsidP="00DE77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Sans Typewriter">
    <w:panose1 w:val="020B0509030504030204"/>
    <w:charset w:val="00"/>
    <w:family w:val="modern"/>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2004" w:rsidRDefault="007B200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2004" w:rsidRDefault="00674D0F">
    <w:pPr>
      <w:pStyle w:val="Footer"/>
    </w:pPr>
    <w:fldSimple w:instr=" STYLEREF  Version  \* MERGEFORMAT ">
      <w:r w:rsidR="00456B06">
        <w:rPr>
          <w:noProof/>
        </w:rPr>
        <w:t>Version 1.1 - Oct 2010</w:t>
      </w:r>
    </w:fldSimple>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2004" w:rsidRDefault="007B200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06B8F" w:rsidRDefault="00506B8F" w:rsidP="00DE77A4">
      <w:r>
        <w:separator/>
      </w:r>
    </w:p>
  </w:footnote>
  <w:footnote w:type="continuationSeparator" w:id="0">
    <w:p w:rsidR="00506B8F" w:rsidRDefault="00506B8F" w:rsidP="00DE77A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2004" w:rsidRDefault="007B200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2004" w:rsidRDefault="007B2004" w:rsidP="00DE77A4">
    <w:pPr>
      <w:pStyle w:val="Header"/>
    </w:pPr>
    <w:r>
      <w:rPr>
        <w:noProof/>
      </w:rPr>
      <w:t>Microsoft Biology Foundation Onboarding Guide</w:t>
    </w:r>
    <w:r>
      <w:t xml:space="preserve"> - </w:t>
    </w:r>
    <w:r>
      <w:fldChar w:fldCharType="begin"/>
    </w:r>
    <w:r>
      <w:instrText xml:space="preserve"> PAGE </w:instrText>
    </w:r>
    <w:r>
      <w:fldChar w:fldCharType="separate"/>
    </w:r>
    <w:r w:rsidR="00456B06">
      <w:rPr>
        <w:noProof/>
      </w:rPr>
      <w:t>12</w:t>
    </w:r>
    <w:r>
      <w:rPr>
        <w:noProof/>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2004" w:rsidRDefault="007B2004">
    <w:pPr>
      <w:pStyle w:val="Header"/>
    </w:pP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153D7C"/>
    <w:multiLevelType w:val="hybridMultilevel"/>
    <w:tmpl w:val="B718B22A"/>
    <w:lvl w:ilvl="0" w:tplc="051C8174">
      <w:start w:val="5"/>
      <w:numFmt w:val="bullet"/>
      <w:lvlText w:val="-"/>
      <w:lvlJc w:val="left"/>
      <w:pPr>
        <w:ind w:left="720" w:hanging="360"/>
      </w:pPr>
      <w:rPr>
        <w:rFonts w:ascii="Calibri" w:eastAsia="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120A34DA"/>
    <w:multiLevelType w:val="hybridMultilevel"/>
    <w:tmpl w:val="965E2918"/>
    <w:lvl w:ilvl="0" w:tplc="0409000F">
      <w:start w:val="1"/>
      <w:numFmt w:val="decimal"/>
      <w:lvlText w:val="%1."/>
      <w:lvlJc w:val="left"/>
      <w:pPr>
        <w:tabs>
          <w:tab w:val="num" w:pos="720"/>
        </w:tabs>
        <w:ind w:left="720" w:hanging="360"/>
      </w:pPr>
      <w:rPr>
        <w:rFonts w:hint="default"/>
      </w:rPr>
    </w:lvl>
    <w:lvl w:ilvl="1" w:tplc="04090019">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2">
    <w:nsid w:val="16F60498"/>
    <w:multiLevelType w:val="hybridMultilevel"/>
    <w:tmpl w:val="DDD8466A"/>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E3D3677"/>
    <w:multiLevelType w:val="hybridMultilevel"/>
    <w:tmpl w:val="58A65496"/>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nsid w:val="1F6349A5"/>
    <w:multiLevelType w:val="hybridMultilevel"/>
    <w:tmpl w:val="FEF0D00A"/>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nsid w:val="20756753"/>
    <w:multiLevelType w:val="hybridMultilevel"/>
    <w:tmpl w:val="73E457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88C4D8C"/>
    <w:multiLevelType w:val="hybridMultilevel"/>
    <w:tmpl w:val="8CB2E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8DE7714"/>
    <w:multiLevelType w:val="hybridMultilevel"/>
    <w:tmpl w:val="381032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DF01B6A"/>
    <w:multiLevelType w:val="hybridMultilevel"/>
    <w:tmpl w:val="865CFCDA"/>
    <w:lvl w:ilvl="0" w:tplc="A8C657B8">
      <w:numFmt w:val="bullet"/>
      <w:lvlText w:val="-"/>
      <w:lvlJc w:val="left"/>
      <w:pPr>
        <w:ind w:left="720" w:hanging="360"/>
      </w:pPr>
      <w:rPr>
        <w:rFonts w:ascii="Calibri" w:eastAsiaTheme="minorHAnsi" w:hAnsi="Calibri" w:cs="Calibri"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9">
    <w:nsid w:val="2E0D5D9E"/>
    <w:multiLevelType w:val="hybridMultilevel"/>
    <w:tmpl w:val="7422D07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317D3509"/>
    <w:multiLevelType w:val="hybridMultilevel"/>
    <w:tmpl w:val="ED42C3E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328021D8"/>
    <w:multiLevelType w:val="hybridMultilevel"/>
    <w:tmpl w:val="124A0744"/>
    <w:lvl w:ilvl="0" w:tplc="0409000F">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32826E23"/>
    <w:multiLevelType w:val="hybridMultilevel"/>
    <w:tmpl w:val="F5D6B14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337B22C0"/>
    <w:multiLevelType w:val="hybridMultilevel"/>
    <w:tmpl w:val="BD26DB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BA31115"/>
    <w:multiLevelType w:val="hybridMultilevel"/>
    <w:tmpl w:val="0CFEC7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F1C586C"/>
    <w:multiLevelType w:val="hybridMultilevel"/>
    <w:tmpl w:val="8920066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4290577F"/>
    <w:multiLevelType w:val="hybridMultilevel"/>
    <w:tmpl w:val="A0D24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45A6FD9"/>
    <w:multiLevelType w:val="hybridMultilevel"/>
    <w:tmpl w:val="46E414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7B4783D"/>
    <w:multiLevelType w:val="hybridMultilevel"/>
    <w:tmpl w:val="A5BA75D4"/>
    <w:lvl w:ilvl="0" w:tplc="64209C90">
      <w:numFmt w:val="bullet"/>
      <w:lvlText w:val="•"/>
      <w:lvlJc w:val="left"/>
      <w:pPr>
        <w:ind w:left="720" w:hanging="360"/>
      </w:pPr>
      <w:rPr>
        <w:rFonts w:ascii="Calibri" w:eastAsia="MS Mincho"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A2233EE"/>
    <w:multiLevelType w:val="hybridMultilevel"/>
    <w:tmpl w:val="AE768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BF77BB3"/>
    <w:multiLevelType w:val="hybridMultilevel"/>
    <w:tmpl w:val="140666CE"/>
    <w:lvl w:ilvl="0" w:tplc="53D0CC3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08E1161"/>
    <w:multiLevelType w:val="hybridMultilevel"/>
    <w:tmpl w:val="0FF4455C"/>
    <w:lvl w:ilvl="0" w:tplc="27EAC13E">
      <w:start w:val="1"/>
      <w:numFmt w:val="decimal"/>
      <w:lvlText w:val="%1."/>
      <w:lvlJc w:val="left"/>
      <w:pPr>
        <w:ind w:left="720" w:hanging="360"/>
      </w:pPr>
    </w:lvl>
    <w:lvl w:ilvl="1" w:tplc="40090019">
      <w:start w:val="1"/>
      <w:numFmt w:val="decimal"/>
      <w:lvlText w:val="%2."/>
      <w:lvlJc w:val="left"/>
      <w:pPr>
        <w:tabs>
          <w:tab w:val="num" w:pos="1440"/>
        </w:tabs>
        <w:ind w:left="1440" w:hanging="360"/>
      </w:pPr>
    </w:lvl>
    <w:lvl w:ilvl="2" w:tplc="4009001B">
      <w:start w:val="1"/>
      <w:numFmt w:val="decimal"/>
      <w:lvlText w:val="%3."/>
      <w:lvlJc w:val="left"/>
      <w:pPr>
        <w:tabs>
          <w:tab w:val="num" w:pos="2160"/>
        </w:tabs>
        <w:ind w:left="2160" w:hanging="360"/>
      </w:pPr>
    </w:lvl>
    <w:lvl w:ilvl="3" w:tplc="4009000F">
      <w:start w:val="1"/>
      <w:numFmt w:val="decimal"/>
      <w:lvlText w:val="%4."/>
      <w:lvlJc w:val="left"/>
      <w:pPr>
        <w:tabs>
          <w:tab w:val="num" w:pos="2880"/>
        </w:tabs>
        <w:ind w:left="2880" w:hanging="360"/>
      </w:pPr>
    </w:lvl>
    <w:lvl w:ilvl="4" w:tplc="40090019">
      <w:start w:val="1"/>
      <w:numFmt w:val="decimal"/>
      <w:lvlText w:val="%5."/>
      <w:lvlJc w:val="left"/>
      <w:pPr>
        <w:tabs>
          <w:tab w:val="num" w:pos="3600"/>
        </w:tabs>
        <w:ind w:left="3600" w:hanging="360"/>
      </w:pPr>
    </w:lvl>
    <w:lvl w:ilvl="5" w:tplc="4009001B">
      <w:start w:val="1"/>
      <w:numFmt w:val="decimal"/>
      <w:lvlText w:val="%6."/>
      <w:lvlJc w:val="left"/>
      <w:pPr>
        <w:tabs>
          <w:tab w:val="num" w:pos="4320"/>
        </w:tabs>
        <w:ind w:left="4320" w:hanging="360"/>
      </w:pPr>
    </w:lvl>
    <w:lvl w:ilvl="6" w:tplc="4009000F">
      <w:start w:val="1"/>
      <w:numFmt w:val="decimal"/>
      <w:lvlText w:val="%7."/>
      <w:lvlJc w:val="left"/>
      <w:pPr>
        <w:tabs>
          <w:tab w:val="num" w:pos="5040"/>
        </w:tabs>
        <w:ind w:left="5040" w:hanging="360"/>
      </w:pPr>
    </w:lvl>
    <w:lvl w:ilvl="7" w:tplc="40090019">
      <w:start w:val="1"/>
      <w:numFmt w:val="decimal"/>
      <w:lvlText w:val="%8."/>
      <w:lvlJc w:val="left"/>
      <w:pPr>
        <w:tabs>
          <w:tab w:val="num" w:pos="5760"/>
        </w:tabs>
        <w:ind w:left="5760" w:hanging="360"/>
      </w:pPr>
    </w:lvl>
    <w:lvl w:ilvl="8" w:tplc="4009001B">
      <w:start w:val="1"/>
      <w:numFmt w:val="decimal"/>
      <w:lvlText w:val="%9."/>
      <w:lvlJc w:val="left"/>
      <w:pPr>
        <w:tabs>
          <w:tab w:val="num" w:pos="6480"/>
        </w:tabs>
        <w:ind w:left="6480" w:hanging="360"/>
      </w:pPr>
    </w:lvl>
  </w:abstractNum>
  <w:abstractNum w:abstractNumId="22">
    <w:nsid w:val="516B4F04"/>
    <w:multiLevelType w:val="hybridMultilevel"/>
    <w:tmpl w:val="366E7F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3540BBA"/>
    <w:multiLevelType w:val="hybridMultilevel"/>
    <w:tmpl w:val="280825EA"/>
    <w:lvl w:ilvl="0" w:tplc="B9465072">
      <w:start w:val="1"/>
      <w:numFmt w:val="decimal"/>
      <w:pStyle w:val="TOC3"/>
      <w:lvlText w:val="%1."/>
      <w:lvlJc w:val="left"/>
      <w:pPr>
        <w:ind w:left="1200" w:hanging="360"/>
      </w:p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24">
    <w:nsid w:val="545A5134"/>
    <w:multiLevelType w:val="hybridMultilevel"/>
    <w:tmpl w:val="28A45F0E"/>
    <w:lvl w:ilvl="0" w:tplc="880CB85C">
      <w:start w:val="1"/>
      <w:numFmt w:val="bullet"/>
      <w:pStyle w:val="BulletList"/>
      <w:lvlText w:val=""/>
      <w:lvlJc w:val="left"/>
      <w:pPr>
        <w:tabs>
          <w:tab w:val="num" w:pos="720"/>
        </w:tabs>
        <w:ind w:left="720" w:hanging="360"/>
      </w:pPr>
      <w:rPr>
        <w:rFonts w:ascii="Symbol" w:hAnsi="Symbol" w:hint="default"/>
      </w:rPr>
    </w:lvl>
    <w:lvl w:ilvl="1" w:tplc="04090019">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25">
    <w:nsid w:val="54B272CF"/>
    <w:multiLevelType w:val="hybridMultilevel"/>
    <w:tmpl w:val="29E24BB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5711EDD"/>
    <w:multiLevelType w:val="hybridMultilevel"/>
    <w:tmpl w:val="599ADFB8"/>
    <w:lvl w:ilvl="0" w:tplc="64209C90">
      <w:numFmt w:val="bullet"/>
      <w:lvlText w:val="•"/>
      <w:lvlJc w:val="left"/>
      <w:pPr>
        <w:ind w:left="1080" w:hanging="360"/>
      </w:pPr>
      <w:rPr>
        <w:rFonts w:ascii="Calibri" w:eastAsia="MS Mincho"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56A2534C"/>
    <w:multiLevelType w:val="multilevel"/>
    <w:tmpl w:val="968AC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6AF4511"/>
    <w:multiLevelType w:val="hybridMultilevel"/>
    <w:tmpl w:val="A3127B70"/>
    <w:lvl w:ilvl="0" w:tplc="40090001">
      <w:start w:val="1"/>
      <w:numFmt w:val="bullet"/>
      <w:lvlText w:val=""/>
      <w:lvlJc w:val="left"/>
      <w:pPr>
        <w:ind w:left="720" w:hanging="360"/>
      </w:pPr>
      <w:rPr>
        <w:rFonts w:ascii="Symbol" w:hAnsi="Symbol" w:hint="default"/>
      </w:rPr>
    </w:lvl>
    <w:lvl w:ilvl="1" w:tplc="40090003">
      <w:start w:val="1"/>
      <w:numFmt w:val="decimal"/>
      <w:lvlText w:val="%2."/>
      <w:lvlJc w:val="left"/>
      <w:pPr>
        <w:tabs>
          <w:tab w:val="num" w:pos="1440"/>
        </w:tabs>
        <w:ind w:left="1440" w:hanging="360"/>
      </w:pPr>
    </w:lvl>
    <w:lvl w:ilvl="2" w:tplc="40090005">
      <w:start w:val="1"/>
      <w:numFmt w:val="decimal"/>
      <w:lvlText w:val="%3."/>
      <w:lvlJc w:val="left"/>
      <w:pPr>
        <w:tabs>
          <w:tab w:val="num" w:pos="2160"/>
        </w:tabs>
        <w:ind w:left="2160" w:hanging="360"/>
      </w:pPr>
    </w:lvl>
    <w:lvl w:ilvl="3" w:tplc="40090001">
      <w:start w:val="1"/>
      <w:numFmt w:val="decimal"/>
      <w:lvlText w:val="%4."/>
      <w:lvlJc w:val="left"/>
      <w:pPr>
        <w:tabs>
          <w:tab w:val="num" w:pos="2880"/>
        </w:tabs>
        <w:ind w:left="2880" w:hanging="360"/>
      </w:pPr>
    </w:lvl>
    <w:lvl w:ilvl="4" w:tplc="40090003">
      <w:start w:val="1"/>
      <w:numFmt w:val="decimal"/>
      <w:lvlText w:val="%5."/>
      <w:lvlJc w:val="left"/>
      <w:pPr>
        <w:tabs>
          <w:tab w:val="num" w:pos="3600"/>
        </w:tabs>
        <w:ind w:left="3600" w:hanging="360"/>
      </w:pPr>
    </w:lvl>
    <w:lvl w:ilvl="5" w:tplc="40090005">
      <w:start w:val="1"/>
      <w:numFmt w:val="decimal"/>
      <w:lvlText w:val="%6."/>
      <w:lvlJc w:val="left"/>
      <w:pPr>
        <w:tabs>
          <w:tab w:val="num" w:pos="4320"/>
        </w:tabs>
        <w:ind w:left="4320" w:hanging="360"/>
      </w:pPr>
    </w:lvl>
    <w:lvl w:ilvl="6" w:tplc="40090001">
      <w:start w:val="1"/>
      <w:numFmt w:val="decimal"/>
      <w:lvlText w:val="%7."/>
      <w:lvlJc w:val="left"/>
      <w:pPr>
        <w:tabs>
          <w:tab w:val="num" w:pos="5040"/>
        </w:tabs>
        <w:ind w:left="5040" w:hanging="360"/>
      </w:pPr>
    </w:lvl>
    <w:lvl w:ilvl="7" w:tplc="40090003">
      <w:start w:val="1"/>
      <w:numFmt w:val="decimal"/>
      <w:lvlText w:val="%8."/>
      <w:lvlJc w:val="left"/>
      <w:pPr>
        <w:tabs>
          <w:tab w:val="num" w:pos="5760"/>
        </w:tabs>
        <w:ind w:left="5760" w:hanging="360"/>
      </w:pPr>
    </w:lvl>
    <w:lvl w:ilvl="8" w:tplc="40090005">
      <w:start w:val="1"/>
      <w:numFmt w:val="decimal"/>
      <w:lvlText w:val="%9."/>
      <w:lvlJc w:val="left"/>
      <w:pPr>
        <w:tabs>
          <w:tab w:val="num" w:pos="6480"/>
        </w:tabs>
        <w:ind w:left="6480" w:hanging="360"/>
      </w:pPr>
    </w:lvl>
  </w:abstractNum>
  <w:abstractNum w:abstractNumId="29">
    <w:nsid w:val="5B324BED"/>
    <w:multiLevelType w:val="hybridMultilevel"/>
    <w:tmpl w:val="34A60C26"/>
    <w:lvl w:ilvl="0" w:tplc="64209C90">
      <w:numFmt w:val="bullet"/>
      <w:lvlText w:val="•"/>
      <w:lvlJc w:val="left"/>
      <w:pPr>
        <w:ind w:left="1080" w:hanging="360"/>
      </w:pPr>
      <w:rPr>
        <w:rFonts w:ascii="Calibri" w:eastAsia="MS Mincho"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nsid w:val="5C4D4301"/>
    <w:multiLevelType w:val="hybridMultilevel"/>
    <w:tmpl w:val="87DEDF7C"/>
    <w:lvl w:ilvl="0" w:tplc="40090001">
      <w:start w:val="1"/>
      <w:numFmt w:val="bullet"/>
      <w:lvlText w:val=""/>
      <w:lvlJc w:val="left"/>
      <w:pPr>
        <w:ind w:left="720" w:hanging="360"/>
      </w:pPr>
      <w:rPr>
        <w:rFonts w:ascii="Symbol" w:hAnsi="Symbol" w:hint="default"/>
      </w:rPr>
    </w:lvl>
    <w:lvl w:ilvl="1" w:tplc="40090003">
      <w:start w:val="1"/>
      <w:numFmt w:val="decimal"/>
      <w:lvlText w:val="%2."/>
      <w:lvlJc w:val="left"/>
      <w:pPr>
        <w:tabs>
          <w:tab w:val="num" w:pos="1440"/>
        </w:tabs>
        <w:ind w:left="1440" w:hanging="360"/>
      </w:pPr>
    </w:lvl>
    <w:lvl w:ilvl="2" w:tplc="40090005">
      <w:start w:val="1"/>
      <w:numFmt w:val="decimal"/>
      <w:lvlText w:val="%3."/>
      <w:lvlJc w:val="left"/>
      <w:pPr>
        <w:tabs>
          <w:tab w:val="num" w:pos="2160"/>
        </w:tabs>
        <w:ind w:left="2160" w:hanging="360"/>
      </w:pPr>
    </w:lvl>
    <w:lvl w:ilvl="3" w:tplc="40090001">
      <w:start w:val="1"/>
      <w:numFmt w:val="decimal"/>
      <w:lvlText w:val="%4."/>
      <w:lvlJc w:val="left"/>
      <w:pPr>
        <w:tabs>
          <w:tab w:val="num" w:pos="2880"/>
        </w:tabs>
        <w:ind w:left="2880" w:hanging="360"/>
      </w:pPr>
    </w:lvl>
    <w:lvl w:ilvl="4" w:tplc="40090003">
      <w:start w:val="1"/>
      <w:numFmt w:val="decimal"/>
      <w:lvlText w:val="%5."/>
      <w:lvlJc w:val="left"/>
      <w:pPr>
        <w:tabs>
          <w:tab w:val="num" w:pos="3600"/>
        </w:tabs>
        <w:ind w:left="3600" w:hanging="360"/>
      </w:pPr>
    </w:lvl>
    <w:lvl w:ilvl="5" w:tplc="40090005">
      <w:start w:val="1"/>
      <w:numFmt w:val="decimal"/>
      <w:lvlText w:val="%6."/>
      <w:lvlJc w:val="left"/>
      <w:pPr>
        <w:tabs>
          <w:tab w:val="num" w:pos="4320"/>
        </w:tabs>
        <w:ind w:left="4320" w:hanging="360"/>
      </w:pPr>
    </w:lvl>
    <w:lvl w:ilvl="6" w:tplc="40090001">
      <w:start w:val="1"/>
      <w:numFmt w:val="decimal"/>
      <w:lvlText w:val="%7."/>
      <w:lvlJc w:val="left"/>
      <w:pPr>
        <w:tabs>
          <w:tab w:val="num" w:pos="5040"/>
        </w:tabs>
        <w:ind w:left="5040" w:hanging="360"/>
      </w:pPr>
    </w:lvl>
    <w:lvl w:ilvl="7" w:tplc="40090003">
      <w:start w:val="1"/>
      <w:numFmt w:val="decimal"/>
      <w:lvlText w:val="%8."/>
      <w:lvlJc w:val="left"/>
      <w:pPr>
        <w:tabs>
          <w:tab w:val="num" w:pos="5760"/>
        </w:tabs>
        <w:ind w:left="5760" w:hanging="360"/>
      </w:pPr>
    </w:lvl>
    <w:lvl w:ilvl="8" w:tplc="40090005">
      <w:start w:val="1"/>
      <w:numFmt w:val="decimal"/>
      <w:lvlText w:val="%9."/>
      <w:lvlJc w:val="left"/>
      <w:pPr>
        <w:tabs>
          <w:tab w:val="num" w:pos="6480"/>
        </w:tabs>
        <w:ind w:left="6480" w:hanging="360"/>
      </w:pPr>
    </w:lvl>
  </w:abstractNum>
  <w:abstractNum w:abstractNumId="31">
    <w:nsid w:val="5FCF49A4"/>
    <w:multiLevelType w:val="hybridMultilevel"/>
    <w:tmpl w:val="B8762C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9FF22BA"/>
    <w:multiLevelType w:val="hybridMultilevel"/>
    <w:tmpl w:val="8920066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nsid w:val="6C0975FF"/>
    <w:multiLevelType w:val="hybridMultilevel"/>
    <w:tmpl w:val="8396A9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4">
    <w:nsid w:val="6C497CD5"/>
    <w:multiLevelType w:val="hybridMultilevel"/>
    <w:tmpl w:val="44AAAFD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12612F7"/>
    <w:multiLevelType w:val="hybridMultilevel"/>
    <w:tmpl w:val="60C01CB2"/>
    <w:lvl w:ilvl="0" w:tplc="BBC05BE6">
      <w:start w:val="1"/>
      <w:numFmt w:val="bullet"/>
      <w:lvlText w:val=""/>
      <w:lvlJc w:val="left"/>
      <w:pPr>
        <w:tabs>
          <w:tab w:val="num" w:pos="120"/>
        </w:tabs>
        <w:ind w:left="120" w:hanging="12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nsid w:val="726026ED"/>
    <w:multiLevelType w:val="hybridMultilevel"/>
    <w:tmpl w:val="F208A7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nsid w:val="7BCD3018"/>
    <w:multiLevelType w:val="hybridMultilevel"/>
    <w:tmpl w:val="9A542188"/>
    <w:lvl w:ilvl="0" w:tplc="50148FD2">
      <w:start w:val="1"/>
      <w:numFmt w:val="bullet"/>
      <w:pStyle w:val="Checkbox"/>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D7B24A3"/>
    <w:multiLevelType w:val="hybridMultilevel"/>
    <w:tmpl w:val="39BA053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num w:numId="1">
    <w:abstractNumId w:val="24"/>
  </w:num>
  <w:num w:numId="2">
    <w:abstractNumId w:val="35"/>
  </w:num>
  <w:num w:numId="3">
    <w:abstractNumId w:val="13"/>
  </w:num>
  <w:num w:numId="4">
    <w:abstractNumId w:val="14"/>
  </w:num>
  <w:num w:numId="5">
    <w:abstractNumId w:val="12"/>
  </w:num>
  <w:num w:numId="6">
    <w:abstractNumId w:val="9"/>
  </w:num>
  <w:num w:numId="7">
    <w:abstractNumId w:val="37"/>
  </w:num>
  <w:num w:numId="8">
    <w:abstractNumId w:val="24"/>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4"/>
  </w:num>
  <w:num w:numId="10">
    <w:abstractNumId w:val="24"/>
  </w:num>
  <w:num w:numId="11">
    <w:abstractNumId w:val="24"/>
  </w:num>
  <w:num w:numId="12">
    <w:abstractNumId w:val="24"/>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7"/>
  </w:num>
  <w:num w:numId="14">
    <w:abstractNumId w:val="32"/>
  </w:num>
  <w:num w:numId="15">
    <w:abstractNumId w:val="15"/>
  </w:num>
  <w:num w:numId="16">
    <w:abstractNumId w:val="36"/>
  </w:num>
  <w:num w:numId="1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8"/>
  </w:num>
  <w:num w:numId="20">
    <w:abstractNumId w:val="4"/>
  </w:num>
  <w:num w:numId="21">
    <w:abstractNumId w:val="7"/>
  </w:num>
  <w:num w:numId="22">
    <w:abstractNumId w:val="1"/>
  </w:num>
  <w:num w:numId="23">
    <w:abstractNumId w:val="19"/>
  </w:num>
  <w:num w:numId="24">
    <w:abstractNumId w:val="20"/>
  </w:num>
  <w:num w:numId="25">
    <w:abstractNumId w:val="10"/>
  </w:num>
  <w:num w:numId="26">
    <w:abstractNumId w:val="22"/>
  </w:num>
  <w:num w:numId="27">
    <w:abstractNumId w:val="6"/>
  </w:num>
  <w:num w:numId="28">
    <w:abstractNumId w:val="18"/>
  </w:num>
  <w:num w:numId="29">
    <w:abstractNumId w:val="26"/>
  </w:num>
  <w:num w:numId="30">
    <w:abstractNumId w:val="2"/>
  </w:num>
  <w:num w:numId="31">
    <w:abstractNumId w:val="29"/>
  </w:num>
  <w:num w:numId="32">
    <w:abstractNumId w:val="25"/>
  </w:num>
  <w:num w:numId="33">
    <w:abstractNumId w:val="11"/>
  </w:num>
  <w:num w:numId="34">
    <w:abstractNumId w:val="3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3"/>
  </w:num>
  <w:num w:numId="38">
    <w:abstractNumId w:val="3"/>
  </w:num>
  <w:num w:numId="39">
    <w:abstractNumId w:val="33"/>
  </w:num>
  <w:num w:numId="40">
    <w:abstractNumId w:val="31"/>
  </w:num>
  <w:num w:numId="41">
    <w:abstractNumId w:val="34"/>
  </w:num>
  <w:num w:numId="42">
    <w:abstractNumId w:val="21"/>
  </w:num>
  <w:num w:numId="43">
    <w:abstractNumId w:val="17"/>
  </w:num>
  <w:num w:numId="44">
    <w:abstractNumId w:val="16"/>
  </w:num>
  <w:num w:numId="45">
    <w:abstractNumId w:val="5"/>
  </w:num>
  <w:num w:numId="46">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4"/>
  </w:num>
  <w:num w:numId="48">
    <w:abstractNumId w:val="0"/>
  </w:num>
  <w:num w:numId="4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DateAndTime/>
  <w:doNotDisplayPageBoundaries/>
  <w:proofState w:spelling="clean" w:grammar="clean"/>
  <w:stylePaneFormatFilter w:val="D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1"/>
  <w:stylePaneSortMethod w:val="0000"/>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BC0085"/>
    <w:rsid w:val="0000105C"/>
    <w:rsid w:val="0000153B"/>
    <w:rsid w:val="00007602"/>
    <w:rsid w:val="00010F02"/>
    <w:rsid w:val="000137A7"/>
    <w:rsid w:val="000144D7"/>
    <w:rsid w:val="000155CD"/>
    <w:rsid w:val="00016CB2"/>
    <w:rsid w:val="00027EBA"/>
    <w:rsid w:val="00030E11"/>
    <w:rsid w:val="00031869"/>
    <w:rsid w:val="00032C4F"/>
    <w:rsid w:val="0003317C"/>
    <w:rsid w:val="00033E61"/>
    <w:rsid w:val="00035D76"/>
    <w:rsid w:val="00036918"/>
    <w:rsid w:val="00036B30"/>
    <w:rsid w:val="00037ADB"/>
    <w:rsid w:val="000410D4"/>
    <w:rsid w:val="000602E8"/>
    <w:rsid w:val="0006308A"/>
    <w:rsid w:val="00063A20"/>
    <w:rsid w:val="000718A3"/>
    <w:rsid w:val="0007226A"/>
    <w:rsid w:val="00072E51"/>
    <w:rsid w:val="00073D4C"/>
    <w:rsid w:val="00074745"/>
    <w:rsid w:val="0007614D"/>
    <w:rsid w:val="00077E76"/>
    <w:rsid w:val="000817AC"/>
    <w:rsid w:val="00083DB1"/>
    <w:rsid w:val="00085FEC"/>
    <w:rsid w:val="00086EED"/>
    <w:rsid w:val="0008721A"/>
    <w:rsid w:val="000876F1"/>
    <w:rsid w:val="00090A95"/>
    <w:rsid w:val="00091855"/>
    <w:rsid w:val="000927DF"/>
    <w:rsid w:val="00096132"/>
    <w:rsid w:val="00097334"/>
    <w:rsid w:val="000A02D1"/>
    <w:rsid w:val="000A7CB5"/>
    <w:rsid w:val="000B34B3"/>
    <w:rsid w:val="000C2806"/>
    <w:rsid w:val="000C7BDC"/>
    <w:rsid w:val="000D2D2F"/>
    <w:rsid w:val="000D6679"/>
    <w:rsid w:val="000D6CC3"/>
    <w:rsid w:val="000E09D8"/>
    <w:rsid w:val="000E2176"/>
    <w:rsid w:val="000E48B0"/>
    <w:rsid w:val="000E5A7F"/>
    <w:rsid w:val="000F4228"/>
    <w:rsid w:val="000F7C73"/>
    <w:rsid w:val="00104ECA"/>
    <w:rsid w:val="001057D1"/>
    <w:rsid w:val="00106345"/>
    <w:rsid w:val="001134C8"/>
    <w:rsid w:val="00115BBB"/>
    <w:rsid w:val="00121694"/>
    <w:rsid w:val="0012171A"/>
    <w:rsid w:val="001235A3"/>
    <w:rsid w:val="0012395A"/>
    <w:rsid w:val="001241AD"/>
    <w:rsid w:val="001267CE"/>
    <w:rsid w:val="00126976"/>
    <w:rsid w:val="001330AF"/>
    <w:rsid w:val="0013473D"/>
    <w:rsid w:val="00134789"/>
    <w:rsid w:val="00137428"/>
    <w:rsid w:val="00137D58"/>
    <w:rsid w:val="00137E40"/>
    <w:rsid w:val="001423BB"/>
    <w:rsid w:val="0014538C"/>
    <w:rsid w:val="00145413"/>
    <w:rsid w:val="001517D4"/>
    <w:rsid w:val="00151B7E"/>
    <w:rsid w:val="00153194"/>
    <w:rsid w:val="00156611"/>
    <w:rsid w:val="00156F70"/>
    <w:rsid w:val="001570BB"/>
    <w:rsid w:val="001579F4"/>
    <w:rsid w:val="00160FE0"/>
    <w:rsid w:val="001625B3"/>
    <w:rsid w:val="0016457A"/>
    <w:rsid w:val="001770E1"/>
    <w:rsid w:val="00177CC6"/>
    <w:rsid w:val="00180E83"/>
    <w:rsid w:val="00185EFE"/>
    <w:rsid w:val="00194E12"/>
    <w:rsid w:val="00196B9F"/>
    <w:rsid w:val="001A28EE"/>
    <w:rsid w:val="001A593D"/>
    <w:rsid w:val="001B2538"/>
    <w:rsid w:val="001B7EA5"/>
    <w:rsid w:val="001C0D4A"/>
    <w:rsid w:val="001C1079"/>
    <w:rsid w:val="001C1F3D"/>
    <w:rsid w:val="001C5653"/>
    <w:rsid w:val="001C6FFE"/>
    <w:rsid w:val="001D0630"/>
    <w:rsid w:val="001D1C61"/>
    <w:rsid w:val="001D44E6"/>
    <w:rsid w:val="001D4CF0"/>
    <w:rsid w:val="001D69AF"/>
    <w:rsid w:val="001D7396"/>
    <w:rsid w:val="001E0F62"/>
    <w:rsid w:val="001E15BA"/>
    <w:rsid w:val="001E1610"/>
    <w:rsid w:val="001E1A63"/>
    <w:rsid w:val="001E2D86"/>
    <w:rsid w:val="001E2DAE"/>
    <w:rsid w:val="001F04F1"/>
    <w:rsid w:val="001F1F24"/>
    <w:rsid w:val="001F26CA"/>
    <w:rsid w:val="001F7024"/>
    <w:rsid w:val="002006F7"/>
    <w:rsid w:val="002013BA"/>
    <w:rsid w:val="00201F04"/>
    <w:rsid w:val="00206743"/>
    <w:rsid w:val="0021320C"/>
    <w:rsid w:val="00216B0B"/>
    <w:rsid w:val="0022001C"/>
    <w:rsid w:val="00220D6E"/>
    <w:rsid w:val="0022165D"/>
    <w:rsid w:val="0022187B"/>
    <w:rsid w:val="00231870"/>
    <w:rsid w:val="00235E1A"/>
    <w:rsid w:val="00236E73"/>
    <w:rsid w:val="00241116"/>
    <w:rsid w:val="00241713"/>
    <w:rsid w:val="00241EB2"/>
    <w:rsid w:val="002447C1"/>
    <w:rsid w:val="00244C01"/>
    <w:rsid w:val="00254A32"/>
    <w:rsid w:val="00255606"/>
    <w:rsid w:val="00255DFC"/>
    <w:rsid w:val="002570F8"/>
    <w:rsid w:val="002571A2"/>
    <w:rsid w:val="002635D1"/>
    <w:rsid w:val="00263751"/>
    <w:rsid w:val="00263F35"/>
    <w:rsid w:val="00264A03"/>
    <w:rsid w:val="00265FA5"/>
    <w:rsid w:val="002667E7"/>
    <w:rsid w:val="002719B6"/>
    <w:rsid w:val="002724FA"/>
    <w:rsid w:val="00277C9F"/>
    <w:rsid w:val="00281722"/>
    <w:rsid w:val="0028604D"/>
    <w:rsid w:val="00287069"/>
    <w:rsid w:val="002903FD"/>
    <w:rsid w:val="002966EE"/>
    <w:rsid w:val="002974D7"/>
    <w:rsid w:val="002A00E9"/>
    <w:rsid w:val="002A02C3"/>
    <w:rsid w:val="002A3090"/>
    <w:rsid w:val="002B2150"/>
    <w:rsid w:val="002C1D92"/>
    <w:rsid w:val="002C2A38"/>
    <w:rsid w:val="002C679F"/>
    <w:rsid w:val="002C778C"/>
    <w:rsid w:val="002D1C9A"/>
    <w:rsid w:val="002D2980"/>
    <w:rsid w:val="002D6822"/>
    <w:rsid w:val="002D7BD0"/>
    <w:rsid w:val="002E0782"/>
    <w:rsid w:val="002F1045"/>
    <w:rsid w:val="002F3F79"/>
    <w:rsid w:val="002F4644"/>
    <w:rsid w:val="002F57E0"/>
    <w:rsid w:val="00301BF0"/>
    <w:rsid w:val="00307096"/>
    <w:rsid w:val="003110B5"/>
    <w:rsid w:val="003117E4"/>
    <w:rsid w:val="00316047"/>
    <w:rsid w:val="0031621D"/>
    <w:rsid w:val="0031668D"/>
    <w:rsid w:val="00316B6F"/>
    <w:rsid w:val="0032264E"/>
    <w:rsid w:val="003250B4"/>
    <w:rsid w:val="00327A16"/>
    <w:rsid w:val="00336438"/>
    <w:rsid w:val="003379DF"/>
    <w:rsid w:val="00337C11"/>
    <w:rsid w:val="0034707B"/>
    <w:rsid w:val="0035260F"/>
    <w:rsid w:val="00352A1E"/>
    <w:rsid w:val="00356AA5"/>
    <w:rsid w:val="00357FBA"/>
    <w:rsid w:val="00363C36"/>
    <w:rsid w:val="00365EE7"/>
    <w:rsid w:val="00367F5C"/>
    <w:rsid w:val="003727A6"/>
    <w:rsid w:val="00375504"/>
    <w:rsid w:val="00381D95"/>
    <w:rsid w:val="00386CC0"/>
    <w:rsid w:val="003878CC"/>
    <w:rsid w:val="0039004A"/>
    <w:rsid w:val="0039407E"/>
    <w:rsid w:val="00394325"/>
    <w:rsid w:val="00395E98"/>
    <w:rsid w:val="00396BC0"/>
    <w:rsid w:val="003A056B"/>
    <w:rsid w:val="003B006D"/>
    <w:rsid w:val="003B06D9"/>
    <w:rsid w:val="003B2932"/>
    <w:rsid w:val="003B619A"/>
    <w:rsid w:val="003B6D4B"/>
    <w:rsid w:val="003C40FB"/>
    <w:rsid w:val="003C475A"/>
    <w:rsid w:val="003C586B"/>
    <w:rsid w:val="003C6676"/>
    <w:rsid w:val="003C667B"/>
    <w:rsid w:val="003C6B51"/>
    <w:rsid w:val="003E036B"/>
    <w:rsid w:val="003E0EA2"/>
    <w:rsid w:val="003E2C05"/>
    <w:rsid w:val="003E6B22"/>
    <w:rsid w:val="003E7048"/>
    <w:rsid w:val="003E7BD4"/>
    <w:rsid w:val="003F5776"/>
    <w:rsid w:val="003F5C2D"/>
    <w:rsid w:val="004032DE"/>
    <w:rsid w:val="00406173"/>
    <w:rsid w:val="00406918"/>
    <w:rsid w:val="0041021C"/>
    <w:rsid w:val="00411672"/>
    <w:rsid w:val="00415DF6"/>
    <w:rsid w:val="00416FC2"/>
    <w:rsid w:val="004202BC"/>
    <w:rsid w:val="00420A4A"/>
    <w:rsid w:val="00422675"/>
    <w:rsid w:val="004278B0"/>
    <w:rsid w:val="00431381"/>
    <w:rsid w:val="00433DC6"/>
    <w:rsid w:val="00434D4D"/>
    <w:rsid w:val="0044172E"/>
    <w:rsid w:val="00442A5F"/>
    <w:rsid w:val="00446428"/>
    <w:rsid w:val="004475A2"/>
    <w:rsid w:val="00450F2A"/>
    <w:rsid w:val="00452250"/>
    <w:rsid w:val="00453DC9"/>
    <w:rsid w:val="00456B06"/>
    <w:rsid w:val="00464518"/>
    <w:rsid w:val="00464BC0"/>
    <w:rsid w:val="00467804"/>
    <w:rsid w:val="00470283"/>
    <w:rsid w:val="004737C5"/>
    <w:rsid w:val="00476C46"/>
    <w:rsid w:val="00477D25"/>
    <w:rsid w:val="00477DC2"/>
    <w:rsid w:val="00481C5B"/>
    <w:rsid w:val="00482331"/>
    <w:rsid w:val="004872F0"/>
    <w:rsid w:val="004874A2"/>
    <w:rsid w:val="004A0B37"/>
    <w:rsid w:val="004A1580"/>
    <w:rsid w:val="004A2591"/>
    <w:rsid w:val="004A3958"/>
    <w:rsid w:val="004A3E86"/>
    <w:rsid w:val="004A51B3"/>
    <w:rsid w:val="004A5FE4"/>
    <w:rsid w:val="004A6389"/>
    <w:rsid w:val="004A7830"/>
    <w:rsid w:val="004B4543"/>
    <w:rsid w:val="004C0F10"/>
    <w:rsid w:val="004C114F"/>
    <w:rsid w:val="004C299E"/>
    <w:rsid w:val="004C31EF"/>
    <w:rsid w:val="004C3666"/>
    <w:rsid w:val="004C50B0"/>
    <w:rsid w:val="004D2E11"/>
    <w:rsid w:val="004D5ED4"/>
    <w:rsid w:val="004D7146"/>
    <w:rsid w:val="004E242E"/>
    <w:rsid w:val="004E325C"/>
    <w:rsid w:val="004E39FD"/>
    <w:rsid w:val="004E4C13"/>
    <w:rsid w:val="004E6FF4"/>
    <w:rsid w:val="004F1EE7"/>
    <w:rsid w:val="004F4B03"/>
    <w:rsid w:val="005033A5"/>
    <w:rsid w:val="00503DB9"/>
    <w:rsid w:val="0050497F"/>
    <w:rsid w:val="00505D55"/>
    <w:rsid w:val="00506B8F"/>
    <w:rsid w:val="00510A17"/>
    <w:rsid w:val="00515A9F"/>
    <w:rsid w:val="00521BE1"/>
    <w:rsid w:val="005234FD"/>
    <w:rsid w:val="0052395C"/>
    <w:rsid w:val="005242E1"/>
    <w:rsid w:val="0052442B"/>
    <w:rsid w:val="00525693"/>
    <w:rsid w:val="0052613C"/>
    <w:rsid w:val="00530A1F"/>
    <w:rsid w:val="005313F8"/>
    <w:rsid w:val="00533A01"/>
    <w:rsid w:val="005340A2"/>
    <w:rsid w:val="00536127"/>
    <w:rsid w:val="00554327"/>
    <w:rsid w:val="00555AF3"/>
    <w:rsid w:val="005604E1"/>
    <w:rsid w:val="00560981"/>
    <w:rsid w:val="00564535"/>
    <w:rsid w:val="00567B02"/>
    <w:rsid w:val="0057013B"/>
    <w:rsid w:val="005742B1"/>
    <w:rsid w:val="005745C8"/>
    <w:rsid w:val="00574C4D"/>
    <w:rsid w:val="005757D0"/>
    <w:rsid w:val="005760B0"/>
    <w:rsid w:val="00576A01"/>
    <w:rsid w:val="00581AD5"/>
    <w:rsid w:val="00583718"/>
    <w:rsid w:val="00585CA8"/>
    <w:rsid w:val="00587497"/>
    <w:rsid w:val="00592A21"/>
    <w:rsid w:val="0059535B"/>
    <w:rsid w:val="00596919"/>
    <w:rsid w:val="0059692D"/>
    <w:rsid w:val="005A0BF1"/>
    <w:rsid w:val="005A225A"/>
    <w:rsid w:val="005A4B91"/>
    <w:rsid w:val="005B0EF8"/>
    <w:rsid w:val="005B46AB"/>
    <w:rsid w:val="005B4CC0"/>
    <w:rsid w:val="005B6CE6"/>
    <w:rsid w:val="005B6DC1"/>
    <w:rsid w:val="005B78E3"/>
    <w:rsid w:val="005C116B"/>
    <w:rsid w:val="005C3D81"/>
    <w:rsid w:val="005C5B47"/>
    <w:rsid w:val="005D18BD"/>
    <w:rsid w:val="005D2C59"/>
    <w:rsid w:val="005E27C9"/>
    <w:rsid w:val="005E414F"/>
    <w:rsid w:val="005F1BF7"/>
    <w:rsid w:val="005F3ED3"/>
    <w:rsid w:val="0060164C"/>
    <w:rsid w:val="00605BAE"/>
    <w:rsid w:val="00612AB6"/>
    <w:rsid w:val="00613A21"/>
    <w:rsid w:val="00613C3B"/>
    <w:rsid w:val="00615954"/>
    <w:rsid w:val="00617A72"/>
    <w:rsid w:val="0062271C"/>
    <w:rsid w:val="0062458E"/>
    <w:rsid w:val="0062519E"/>
    <w:rsid w:val="006279B6"/>
    <w:rsid w:val="00627B3D"/>
    <w:rsid w:val="00630403"/>
    <w:rsid w:val="00630CEB"/>
    <w:rsid w:val="006311D9"/>
    <w:rsid w:val="0064011D"/>
    <w:rsid w:val="0064101E"/>
    <w:rsid w:val="00645903"/>
    <w:rsid w:val="0064682D"/>
    <w:rsid w:val="00646F74"/>
    <w:rsid w:val="00647625"/>
    <w:rsid w:val="00647B90"/>
    <w:rsid w:val="006556C5"/>
    <w:rsid w:val="00667CA3"/>
    <w:rsid w:val="00671816"/>
    <w:rsid w:val="00673DDE"/>
    <w:rsid w:val="00674D0F"/>
    <w:rsid w:val="00676971"/>
    <w:rsid w:val="006816F9"/>
    <w:rsid w:val="00686593"/>
    <w:rsid w:val="00687ED3"/>
    <w:rsid w:val="00690226"/>
    <w:rsid w:val="006958EA"/>
    <w:rsid w:val="00697481"/>
    <w:rsid w:val="006A2A40"/>
    <w:rsid w:val="006A3F93"/>
    <w:rsid w:val="006A443A"/>
    <w:rsid w:val="006A79A7"/>
    <w:rsid w:val="006B1165"/>
    <w:rsid w:val="006B7519"/>
    <w:rsid w:val="006C0F93"/>
    <w:rsid w:val="006C78FC"/>
    <w:rsid w:val="006D0BC9"/>
    <w:rsid w:val="006D170A"/>
    <w:rsid w:val="006D247D"/>
    <w:rsid w:val="006D3D7C"/>
    <w:rsid w:val="006D72C8"/>
    <w:rsid w:val="006E00C1"/>
    <w:rsid w:val="006E00FB"/>
    <w:rsid w:val="006F115C"/>
    <w:rsid w:val="006F426D"/>
    <w:rsid w:val="006F4FD8"/>
    <w:rsid w:val="006F57DD"/>
    <w:rsid w:val="006F6717"/>
    <w:rsid w:val="00701DCB"/>
    <w:rsid w:val="0070293C"/>
    <w:rsid w:val="00703861"/>
    <w:rsid w:val="00705751"/>
    <w:rsid w:val="00720CE0"/>
    <w:rsid w:val="0072652B"/>
    <w:rsid w:val="00734B67"/>
    <w:rsid w:val="00747646"/>
    <w:rsid w:val="00752247"/>
    <w:rsid w:val="007538FC"/>
    <w:rsid w:val="00754A04"/>
    <w:rsid w:val="007551A9"/>
    <w:rsid w:val="007573CE"/>
    <w:rsid w:val="00763D19"/>
    <w:rsid w:val="00764356"/>
    <w:rsid w:val="00767439"/>
    <w:rsid w:val="00770FBD"/>
    <w:rsid w:val="007763A3"/>
    <w:rsid w:val="007825F3"/>
    <w:rsid w:val="00784E7D"/>
    <w:rsid w:val="007859CF"/>
    <w:rsid w:val="00787023"/>
    <w:rsid w:val="00787132"/>
    <w:rsid w:val="00790C5A"/>
    <w:rsid w:val="00791C02"/>
    <w:rsid w:val="00792040"/>
    <w:rsid w:val="00792819"/>
    <w:rsid w:val="00793663"/>
    <w:rsid w:val="00793FD7"/>
    <w:rsid w:val="00794873"/>
    <w:rsid w:val="0079720D"/>
    <w:rsid w:val="007A0CE9"/>
    <w:rsid w:val="007A13E0"/>
    <w:rsid w:val="007A65F0"/>
    <w:rsid w:val="007B1872"/>
    <w:rsid w:val="007B18AB"/>
    <w:rsid w:val="007B2004"/>
    <w:rsid w:val="007B3E49"/>
    <w:rsid w:val="007C07DF"/>
    <w:rsid w:val="007C17F1"/>
    <w:rsid w:val="007C2284"/>
    <w:rsid w:val="007D4689"/>
    <w:rsid w:val="007D4BF2"/>
    <w:rsid w:val="007D706F"/>
    <w:rsid w:val="007D7DE1"/>
    <w:rsid w:val="007E289C"/>
    <w:rsid w:val="007E407E"/>
    <w:rsid w:val="007E4206"/>
    <w:rsid w:val="007E4A28"/>
    <w:rsid w:val="007E522D"/>
    <w:rsid w:val="007E567B"/>
    <w:rsid w:val="007E5F20"/>
    <w:rsid w:val="007E6B48"/>
    <w:rsid w:val="007E7EEA"/>
    <w:rsid w:val="007F0674"/>
    <w:rsid w:val="007F1501"/>
    <w:rsid w:val="007F35DE"/>
    <w:rsid w:val="007F7B29"/>
    <w:rsid w:val="00804186"/>
    <w:rsid w:val="0080618B"/>
    <w:rsid w:val="00806DE6"/>
    <w:rsid w:val="00810BA0"/>
    <w:rsid w:val="00820540"/>
    <w:rsid w:val="00827DEC"/>
    <w:rsid w:val="00830B9D"/>
    <w:rsid w:val="00834B8D"/>
    <w:rsid w:val="00836E6A"/>
    <w:rsid w:val="008414DD"/>
    <w:rsid w:val="00845B8F"/>
    <w:rsid w:val="00850FB4"/>
    <w:rsid w:val="00853676"/>
    <w:rsid w:val="00854509"/>
    <w:rsid w:val="00856982"/>
    <w:rsid w:val="00857C01"/>
    <w:rsid w:val="008630E7"/>
    <w:rsid w:val="0086665B"/>
    <w:rsid w:val="00870EFF"/>
    <w:rsid w:val="00875312"/>
    <w:rsid w:val="00876B66"/>
    <w:rsid w:val="0087739B"/>
    <w:rsid w:val="00883356"/>
    <w:rsid w:val="008833BF"/>
    <w:rsid w:val="00887E9C"/>
    <w:rsid w:val="00890149"/>
    <w:rsid w:val="00892177"/>
    <w:rsid w:val="008944E0"/>
    <w:rsid w:val="00897C9E"/>
    <w:rsid w:val="00897E0B"/>
    <w:rsid w:val="008A0CDC"/>
    <w:rsid w:val="008A238D"/>
    <w:rsid w:val="008A2F22"/>
    <w:rsid w:val="008A3C85"/>
    <w:rsid w:val="008A474D"/>
    <w:rsid w:val="008A5457"/>
    <w:rsid w:val="008A6430"/>
    <w:rsid w:val="008A6A85"/>
    <w:rsid w:val="008B221F"/>
    <w:rsid w:val="008B5F29"/>
    <w:rsid w:val="008C0244"/>
    <w:rsid w:val="008C2B18"/>
    <w:rsid w:val="008C684E"/>
    <w:rsid w:val="008D15DD"/>
    <w:rsid w:val="008D2387"/>
    <w:rsid w:val="008D306E"/>
    <w:rsid w:val="008D5DBB"/>
    <w:rsid w:val="008E41E7"/>
    <w:rsid w:val="008E5D38"/>
    <w:rsid w:val="008F01E9"/>
    <w:rsid w:val="008F4D7F"/>
    <w:rsid w:val="008F5A11"/>
    <w:rsid w:val="00903652"/>
    <w:rsid w:val="00910DE5"/>
    <w:rsid w:val="009111B8"/>
    <w:rsid w:val="00917E29"/>
    <w:rsid w:val="0092103D"/>
    <w:rsid w:val="00922004"/>
    <w:rsid w:val="00922E61"/>
    <w:rsid w:val="009310F2"/>
    <w:rsid w:val="009378FE"/>
    <w:rsid w:val="0094239A"/>
    <w:rsid w:val="0094378C"/>
    <w:rsid w:val="00951623"/>
    <w:rsid w:val="0095290C"/>
    <w:rsid w:val="00952F48"/>
    <w:rsid w:val="00953D8A"/>
    <w:rsid w:val="009543F1"/>
    <w:rsid w:val="0096213F"/>
    <w:rsid w:val="00964541"/>
    <w:rsid w:val="00965E82"/>
    <w:rsid w:val="009738B2"/>
    <w:rsid w:val="0097449D"/>
    <w:rsid w:val="00974FC8"/>
    <w:rsid w:val="00975023"/>
    <w:rsid w:val="0097712C"/>
    <w:rsid w:val="00982907"/>
    <w:rsid w:val="00984129"/>
    <w:rsid w:val="00984E75"/>
    <w:rsid w:val="00990F40"/>
    <w:rsid w:val="00992088"/>
    <w:rsid w:val="00994FC7"/>
    <w:rsid w:val="00997CF0"/>
    <w:rsid w:val="009A1252"/>
    <w:rsid w:val="009A3B29"/>
    <w:rsid w:val="009A465D"/>
    <w:rsid w:val="009A68F1"/>
    <w:rsid w:val="009B3E75"/>
    <w:rsid w:val="009B5684"/>
    <w:rsid w:val="009B595F"/>
    <w:rsid w:val="009B5FEE"/>
    <w:rsid w:val="009C0C24"/>
    <w:rsid w:val="009D05E9"/>
    <w:rsid w:val="009D3FFE"/>
    <w:rsid w:val="009E1FAD"/>
    <w:rsid w:val="009E25BA"/>
    <w:rsid w:val="009E2D62"/>
    <w:rsid w:val="009E4403"/>
    <w:rsid w:val="009F0C04"/>
    <w:rsid w:val="009F0D9A"/>
    <w:rsid w:val="009F0E20"/>
    <w:rsid w:val="009F1B62"/>
    <w:rsid w:val="009F2AE6"/>
    <w:rsid w:val="009F531F"/>
    <w:rsid w:val="009F6506"/>
    <w:rsid w:val="009F7D1B"/>
    <w:rsid w:val="00A02207"/>
    <w:rsid w:val="00A02365"/>
    <w:rsid w:val="00A0285E"/>
    <w:rsid w:val="00A03DB0"/>
    <w:rsid w:val="00A049AC"/>
    <w:rsid w:val="00A06B80"/>
    <w:rsid w:val="00A07B33"/>
    <w:rsid w:val="00A102B6"/>
    <w:rsid w:val="00A1191E"/>
    <w:rsid w:val="00A128D3"/>
    <w:rsid w:val="00A171C6"/>
    <w:rsid w:val="00A24171"/>
    <w:rsid w:val="00A30ABE"/>
    <w:rsid w:val="00A40D98"/>
    <w:rsid w:val="00A41B40"/>
    <w:rsid w:val="00A426B3"/>
    <w:rsid w:val="00A45A30"/>
    <w:rsid w:val="00A45E37"/>
    <w:rsid w:val="00A4682D"/>
    <w:rsid w:val="00A468C3"/>
    <w:rsid w:val="00A46E9B"/>
    <w:rsid w:val="00A47F6B"/>
    <w:rsid w:val="00A52C64"/>
    <w:rsid w:val="00A53C85"/>
    <w:rsid w:val="00A57ACE"/>
    <w:rsid w:val="00A57FC9"/>
    <w:rsid w:val="00A60078"/>
    <w:rsid w:val="00A6065F"/>
    <w:rsid w:val="00A63AA6"/>
    <w:rsid w:val="00A65CF2"/>
    <w:rsid w:val="00A66DA0"/>
    <w:rsid w:val="00A6731E"/>
    <w:rsid w:val="00A70223"/>
    <w:rsid w:val="00A73965"/>
    <w:rsid w:val="00A74EF8"/>
    <w:rsid w:val="00A80FC7"/>
    <w:rsid w:val="00A82DAE"/>
    <w:rsid w:val="00A83FB5"/>
    <w:rsid w:val="00A84221"/>
    <w:rsid w:val="00A872C9"/>
    <w:rsid w:val="00A90521"/>
    <w:rsid w:val="00A90BF6"/>
    <w:rsid w:val="00A95987"/>
    <w:rsid w:val="00A95B6C"/>
    <w:rsid w:val="00A9683D"/>
    <w:rsid w:val="00A97120"/>
    <w:rsid w:val="00AA1BEA"/>
    <w:rsid w:val="00AA5852"/>
    <w:rsid w:val="00AA724F"/>
    <w:rsid w:val="00AA7B5B"/>
    <w:rsid w:val="00AB3818"/>
    <w:rsid w:val="00AB3E34"/>
    <w:rsid w:val="00AB4384"/>
    <w:rsid w:val="00AB5BCD"/>
    <w:rsid w:val="00AB5DA5"/>
    <w:rsid w:val="00AB684F"/>
    <w:rsid w:val="00AB7770"/>
    <w:rsid w:val="00AC14DF"/>
    <w:rsid w:val="00AC4520"/>
    <w:rsid w:val="00AD00E4"/>
    <w:rsid w:val="00AD0E9D"/>
    <w:rsid w:val="00AD16B3"/>
    <w:rsid w:val="00AD24CC"/>
    <w:rsid w:val="00AD7912"/>
    <w:rsid w:val="00AE0F00"/>
    <w:rsid w:val="00AE4752"/>
    <w:rsid w:val="00AE47BB"/>
    <w:rsid w:val="00AE55EA"/>
    <w:rsid w:val="00AF4291"/>
    <w:rsid w:val="00AF42C0"/>
    <w:rsid w:val="00AF5256"/>
    <w:rsid w:val="00B010AF"/>
    <w:rsid w:val="00B01D70"/>
    <w:rsid w:val="00B025A2"/>
    <w:rsid w:val="00B06D9F"/>
    <w:rsid w:val="00B14EEB"/>
    <w:rsid w:val="00B20D41"/>
    <w:rsid w:val="00B23044"/>
    <w:rsid w:val="00B23470"/>
    <w:rsid w:val="00B243A7"/>
    <w:rsid w:val="00B24FDF"/>
    <w:rsid w:val="00B273B2"/>
    <w:rsid w:val="00B27FC6"/>
    <w:rsid w:val="00B31A4F"/>
    <w:rsid w:val="00B355A0"/>
    <w:rsid w:val="00B36D08"/>
    <w:rsid w:val="00B36F6A"/>
    <w:rsid w:val="00B4117F"/>
    <w:rsid w:val="00B41897"/>
    <w:rsid w:val="00B46DAB"/>
    <w:rsid w:val="00B510F1"/>
    <w:rsid w:val="00B5264E"/>
    <w:rsid w:val="00B5266B"/>
    <w:rsid w:val="00B52701"/>
    <w:rsid w:val="00B53C46"/>
    <w:rsid w:val="00B547C2"/>
    <w:rsid w:val="00B54807"/>
    <w:rsid w:val="00B55BFE"/>
    <w:rsid w:val="00B56AED"/>
    <w:rsid w:val="00B64768"/>
    <w:rsid w:val="00B716C5"/>
    <w:rsid w:val="00B726EC"/>
    <w:rsid w:val="00B74157"/>
    <w:rsid w:val="00B76E60"/>
    <w:rsid w:val="00B80FE2"/>
    <w:rsid w:val="00B83284"/>
    <w:rsid w:val="00B90C26"/>
    <w:rsid w:val="00B94719"/>
    <w:rsid w:val="00B95183"/>
    <w:rsid w:val="00B96DE7"/>
    <w:rsid w:val="00BA32CA"/>
    <w:rsid w:val="00BA40D8"/>
    <w:rsid w:val="00BA5A49"/>
    <w:rsid w:val="00BB1588"/>
    <w:rsid w:val="00BB15B7"/>
    <w:rsid w:val="00BB42FB"/>
    <w:rsid w:val="00BB50A9"/>
    <w:rsid w:val="00BB5EC2"/>
    <w:rsid w:val="00BB6AC5"/>
    <w:rsid w:val="00BB7099"/>
    <w:rsid w:val="00BC0085"/>
    <w:rsid w:val="00BC0B91"/>
    <w:rsid w:val="00BC1EDF"/>
    <w:rsid w:val="00BC204E"/>
    <w:rsid w:val="00BD352F"/>
    <w:rsid w:val="00BD3F9A"/>
    <w:rsid w:val="00BE1561"/>
    <w:rsid w:val="00BE6089"/>
    <w:rsid w:val="00BE6097"/>
    <w:rsid w:val="00BE759D"/>
    <w:rsid w:val="00BF0B2D"/>
    <w:rsid w:val="00BF2538"/>
    <w:rsid w:val="00BF5C9A"/>
    <w:rsid w:val="00BF725E"/>
    <w:rsid w:val="00C01C73"/>
    <w:rsid w:val="00C057A5"/>
    <w:rsid w:val="00C05E05"/>
    <w:rsid w:val="00C0669E"/>
    <w:rsid w:val="00C07C5D"/>
    <w:rsid w:val="00C11141"/>
    <w:rsid w:val="00C12D40"/>
    <w:rsid w:val="00C13A3B"/>
    <w:rsid w:val="00C1444A"/>
    <w:rsid w:val="00C14A04"/>
    <w:rsid w:val="00C14A07"/>
    <w:rsid w:val="00C156D3"/>
    <w:rsid w:val="00C21D11"/>
    <w:rsid w:val="00C21EA6"/>
    <w:rsid w:val="00C25D37"/>
    <w:rsid w:val="00C26B66"/>
    <w:rsid w:val="00C3724D"/>
    <w:rsid w:val="00C4010E"/>
    <w:rsid w:val="00C4036E"/>
    <w:rsid w:val="00C429C5"/>
    <w:rsid w:val="00C45DAE"/>
    <w:rsid w:val="00C46D5C"/>
    <w:rsid w:val="00C53539"/>
    <w:rsid w:val="00C55604"/>
    <w:rsid w:val="00C5691F"/>
    <w:rsid w:val="00C56B6D"/>
    <w:rsid w:val="00C57FEA"/>
    <w:rsid w:val="00C62059"/>
    <w:rsid w:val="00C71201"/>
    <w:rsid w:val="00C73717"/>
    <w:rsid w:val="00C7376E"/>
    <w:rsid w:val="00C74BB9"/>
    <w:rsid w:val="00C74F95"/>
    <w:rsid w:val="00C77FE4"/>
    <w:rsid w:val="00C81792"/>
    <w:rsid w:val="00C82FD6"/>
    <w:rsid w:val="00C931CB"/>
    <w:rsid w:val="00C93C6E"/>
    <w:rsid w:val="00C976FE"/>
    <w:rsid w:val="00CA0025"/>
    <w:rsid w:val="00CA1E29"/>
    <w:rsid w:val="00CA3B04"/>
    <w:rsid w:val="00CB135A"/>
    <w:rsid w:val="00CB47DB"/>
    <w:rsid w:val="00CB64D5"/>
    <w:rsid w:val="00CB6887"/>
    <w:rsid w:val="00CB7246"/>
    <w:rsid w:val="00CC003B"/>
    <w:rsid w:val="00CC4F07"/>
    <w:rsid w:val="00CC55C5"/>
    <w:rsid w:val="00CC58E2"/>
    <w:rsid w:val="00CD4D6E"/>
    <w:rsid w:val="00CE0BB8"/>
    <w:rsid w:val="00CE14D9"/>
    <w:rsid w:val="00CE18CC"/>
    <w:rsid w:val="00CE572B"/>
    <w:rsid w:val="00CF5C5A"/>
    <w:rsid w:val="00CF794B"/>
    <w:rsid w:val="00D0059E"/>
    <w:rsid w:val="00D019B5"/>
    <w:rsid w:val="00D02F9E"/>
    <w:rsid w:val="00D04976"/>
    <w:rsid w:val="00D06843"/>
    <w:rsid w:val="00D105E4"/>
    <w:rsid w:val="00D120F7"/>
    <w:rsid w:val="00D1427D"/>
    <w:rsid w:val="00D14847"/>
    <w:rsid w:val="00D166F9"/>
    <w:rsid w:val="00D21203"/>
    <w:rsid w:val="00D22312"/>
    <w:rsid w:val="00D23986"/>
    <w:rsid w:val="00D27D17"/>
    <w:rsid w:val="00D30E5E"/>
    <w:rsid w:val="00D322CA"/>
    <w:rsid w:val="00D3360D"/>
    <w:rsid w:val="00D35C6C"/>
    <w:rsid w:val="00D36471"/>
    <w:rsid w:val="00D36EB1"/>
    <w:rsid w:val="00D37BF7"/>
    <w:rsid w:val="00D4056A"/>
    <w:rsid w:val="00D41CE3"/>
    <w:rsid w:val="00D41E4C"/>
    <w:rsid w:val="00D45792"/>
    <w:rsid w:val="00D460D5"/>
    <w:rsid w:val="00D50D44"/>
    <w:rsid w:val="00D52162"/>
    <w:rsid w:val="00D53F5B"/>
    <w:rsid w:val="00D54985"/>
    <w:rsid w:val="00D54E85"/>
    <w:rsid w:val="00D57451"/>
    <w:rsid w:val="00D57912"/>
    <w:rsid w:val="00D57B16"/>
    <w:rsid w:val="00D64E83"/>
    <w:rsid w:val="00D6636C"/>
    <w:rsid w:val="00D66C3E"/>
    <w:rsid w:val="00D66DF5"/>
    <w:rsid w:val="00D70607"/>
    <w:rsid w:val="00D70946"/>
    <w:rsid w:val="00D73C93"/>
    <w:rsid w:val="00D83DD3"/>
    <w:rsid w:val="00D84417"/>
    <w:rsid w:val="00D8598F"/>
    <w:rsid w:val="00D865BE"/>
    <w:rsid w:val="00D92546"/>
    <w:rsid w:val="00D92D64"/>
    <w:rsid w:val="00D93557"/>
    <w:rsid w:val="00D9407D"/>
    <w:rsid w:val="00D94B55"/>
    <w:rsid w:val="00D94BB3"/>
    <w:rsid w:val="00D960A2"/>
    <w:rsid w:val="00D97921"/>
    <w:rsid w:val="00DA0C83"/>
    <w:rsid w:val="00DA2929"/>
    <w:rsid w:val="00DB40B4"/>
    <w:rsid w:val="00DC0A24"/>
    <w:rsid w:val="00DC271F"/>
    <w:rsid w:val="00DC38FA"/>
    <w:rsid w:val="00DC6049"/>
    <w:rsid w:val="00DC6CC5"/>
    <w:rsid w:val="00DD0131"/>
    <w:rsid w:val="00DD21BF"/>
    <w:rsid w:val="00DD2A59"/>
    <w:rsid w:val="00DD301E"/>
    <w:rsid w:val="00DD3CC2"/>
    <w:rsid w:val="00DD6556"/>
    <w:rsid w:val="00DE1C1A"/>
    <w:rsid w:val="00DE77A4"/>
    <w:rsid w:val="00DE7B22"/>
    <w:rsid w:val="00DF3912"/>
    <w:rsid w:val="00DF6A85"/>
    <w:rsid w:val="00E02382"/>
    <w:rsid w:val="00E02996"/>
    <w:rsid w:val="00E05F40"/>
    <w:rsid w:val="00E06ECD"/>
    <w:rsid w:val="00E06F25"/>
    <w:rsid w:val="00E1179A"/>
    <w:rsid w:val="00E13E8F"/>
    <w:rsid w:val="00E14315"/>
    <w:rsid w:val="00E1690F"/>
    <w:rsid w:val="00E17FA6"/>
    <w:rsid w:val="00E205D4"/>
    <w:rsid w:val="00E212E0"/>
    <w:rsid w:val="00E22B16"/>
    <w:rsid w:val="00E26427"/>
    <w:rsid w:val="00E3138F"/>
    <w:rsid w:val="00E34C41"/>
    <w:rsid w:val="00E37786"/>
    <w:rsid w:val="00E40702"/>
    <w:rsid w:val="00E40ECE"/>
    <w:rsid w:val="00E419C2"/>
    <w:rsid w:val="00E42CA7"/>
    <w:rsid w:val="00E42F8D"/>
    <w:rsid w:val="00E4304C"/>
    <w:rsid w:val="00E4498B"/>
    <w:rsid w:val="00E4623D"/>
    <w:rsid w:val="00E47285"/>
    <w:rsid w:val="00E474B4"/>
    <w:rsid w:val="00E542DD"/>
    <w:rsid w:val="00E5702A"/>
    <w:rsid w:val="00E63B82"/>
    <w:rsid w:val="00E65302"/>
    <w:rsid w:val="00E664DB"/>
    <w:rsid w:val="00E67B8C"/>
    <w:rsid w:val="00E70630"/>
    <w:rsid w:val="00E8074C"/>
    <w:rsid w:val="00E82341"/>
    <w:rsid w:val="00E86C51"/>
    <w:rsid w:val="00E95293"/>
    <w:rsid w:val="00E97AB3"/>
    <w:rsid w:val="00EA0E24"/>
    <w:rsid w:val="00EA6281"/>
    <w:rsid w:val="00EA6487"/>
    <w:rsid w:val="00EA695C"/>
    <w:rsid w:val="00EA6DE9"/>
    <w:rsid w:val="00EB3E9C"/>
    <w:rsid w:val="00EB6C53"/>
    <w:rsid w:val="00EB75CD"/>
    <w:rsid w:val="00EB776A"/>
    <w:rsid w:val="00EC18ED"/>
    <w:rsid w:val="00EC1F90"/>
    <w:rsid w:val="00EC2E0E"/>
    <w:rsid w:val="00EC46D2"/>
    <w:rsid w:val="00EC5547"/>
    <w:rsid w:val="00ED1786"/>
    <w:rsid w:val="00ED38E4"/>
    <w:rsid w:val="00ED3B7D"/>
    <w:rsid w:val="00ED4B10"/>
    <w:rsid w:val="00ED4C80"/>
    <w:rsid w:val="00ED6894"/>
    <w:rsid w:val="00EE078A"/>
    <w:rsid w:val="00EE774A"/>
    <w:rsid w:val="00EE7750"/>
    <w:rsid w:val="00EF0713"/>
    <w:rsid w:val="00EF1F2B"/>
    <w:rsid w:val="00EF5ED8"/>
    <w:rsid w:val="00EF6CA0"/>
    <w:rsid w:val="00EF7B39"/>
    <w:rsid w:val="00F00232"/>
    <w:rsid w:val="00F03556"/>
    <w:rsid w:val="00F0579F"/>
    <w:rsid w:val="00F10CDE"/>
    <w:rsid w:val="00F11ED6"/>
    <w:rsid w:val="00F129BA"/>
    <w:rsid w:val="00F12C9E"/>
    <w:rsid w:val="00F13389"/>
    <w:rsid w:val="00F14456"/>
    <w:rsid w:val="00F154F1"/>
    <w:rsid w:val="00F20460"/>
    <w:rsid w:val="00F221ED"/>
    <w:rsid w:val="00F2500C"/>
    <w:rsid w:val="00F277C4"/>
    <w:rsid w:val="00F306DD"/>
    <w:rsid w:val="00F31309"/>
    <w:rsid w:val="00F33516"/>
    <w:rsid w:val="00F41144"/>
    <w:rsid w:val="00F41BF1"/>
    <w:rsid w:val="00F45E59"/>
    <w:rsid w:val="00F50BB8"/>
    <w:rsid w:val="00F51364"/>
    <w:rsid w:val="00F56446"/>
    <w:rsid w:val="00F56569"/>
    <w:rsid w:val="00F56C06"/>
    <w:rsid w:val="00F57150"/>
    <w:rsid w:val="00F617DB"/>
    <w:rsid w:val="00F64E37"/>
    <w:rsid w:val="00F675A1"/>
    <w:rsid w:val="00F739FC"/>
    <w:rsid w:val="00F76FB0"/>
    <w:rsid w:val="00F80E02"/>
    <w:rsid w:val="00F81562"/>
    <w:rsid w:val="00F8422E"/>
    <w:rsid w:val="00F863B2"/>
    <w:rsid w:val="00F91052"/>
    <w:rsid w:val="00F91BC4"/>
    <w:rsid w:val="00F937EF"/>
    <w:rsid w:val="00F942C4"/>
    <w:rsid w:val="00F95B24"/>
    <w:rsid w:val="00FA1849"/>
    <w:rsid w:val="00FA3D30"/>
    <w:rsid w:val="00FA3DE6"/>
    <w:rsid w:val="00FB07CA"/>
    <w:rsid w:val="00FB59D1"/>
    <w:rsid w:val="00FC121E"/>
    <w:rsid w:val="00FC1334"/>
    <w:rsid w:val="00FC6BC8"/>
    <w:rsid w:val="00FD0DE6"/>
    <w:rsid w:val="00FD1247"/>
    <w:rsid w:val="00FD13D5"/>
    <w:rsid w:val="00FD2710"/>
    <w:rsid w:val="00FD2FE5"/>
    <w:rsid w:val="00FE4816"/>
    <w:rsid w:val="00FE4B33"/>
    <w:rsid w:val="00FE5EC2"/>
    <w:rsid w:val="00FE7423"/>
    <w:rsid w:val="00FF0880"/>
    <w:rsid w:val="00FF1CB5"/>
    <w:rsid w:val="00FF4904"/>
    <w:rsid w:val="00FF49CE"/>
    <w:rsid w:val="00FF5CD9"/>
    <w:rsid w:val="00FF632F"/>
    <w:rsid w:val="00FF6F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inorHAnsi" w:hAnsiTheme="maj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5"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qFormat="1"/>
    <w:lsdException w:name="List" w:qFormat="1"/>
    <w:lsdException w:name="Title" w:semiHidden="0" w:uiPriority="10" w:unhideWhenUsed="0" w:qFormat="1"/>
    <w:lsdException w:name="Default Paragraph Font" w:uiPriority="1"/>
    <w:lsdException w:name="Body Text" w:qFormat="1"/>
    <w:lsdException w:name="Subtitle" w:semiHidden="0" w:uiPriority="11" w:unhideWhenUsed="0" w:qFormat="1"/>
    <w:lsdException w:name="Strong" w:locked="1" w:semiHidden="0" w:uiPriority="22" w:unhideWhenUsed="0" w:qFormat="1"/>
    <w:lsdException w:name="Emphasis" w:locked="1" w:uiPriority="20" w:unhideWhenUsed="0" w:qFormat="1"/>
    <w:lsdException w:name="Plain Text" w:uiPriority="0"/>
    <w:lsdException w:name="Table Grid" w:semiHidden="0" w:uiPriority="59" w:unhideWhenUsed="0"/>
    <w:lsdException w:name="Placeholder Text" w:unhideWhenUsed="0"/>
    <w:lsdException w:name="No Spacing" w:uiPriority="1" w:unhideWhenUsed="0" w:qFormat="1"/>
    <w:lsdException w:name="Light Shading" w:locked="1" w:semiHidden="0" w:uiPriority="60" w:unhideWhenUsed="0"/>
    <w:lsdException w:name="Light List" w:locked="1" w:semiHidden="0" w:uiPriority="61" w:unhideWhenUsed="0"/>
    <w:lsdException w:name="Light Grid" w:locked="1" w:semiHidden="0" w:uiPriority="62" w:unhideWhenUsed="0"/>
    <w:lsdException w:name="Medium Shading 1" w:locked="1" w:semiHidden="0" w:uiPriority="63" w:unhideWhenUsed="0"/>
    <w:lsdException w:name="Medium Shading 2" w:locked="1" w:semiHidden="0" w:uiPriority="64" w:unhideWhenUsed="0"/>
    <w:lsdException w:name="Medium List 1" w:locked="1" w:semiHidden="0" w:uiPriority="65" w:unhideWhenUsed="0"/>
    <w:lsdException w:name="Medium List 2" w:locked="1" w:semiHidden="0" w:uiPriority="66" w:unhideWhenUsed="0"/>
    <w:lsdException w:name="Medium Grid 1" w:locked="1" w:semiHidden="0" w:uiPriority="67" w:unhideWhenUsed="0"/>
    <w:lsdException w:name="Medium Grid 2" w:locked="1" w:semiHidden="0" w:uiPriority="68" w:unhideWhenUsed="0"/>
    <w:lsdException w:name="Medium Grid 3" w:locked="1" w:semiHidden="0" w:uiPriority="69" w:unhideWhenUsed="0"/>
    <w:lsdException w:name="Dark List" w:locked="1" w:semiHidden="0" w:uiPriority="70" w:unhideWhenUsed="0"/>
    <w:lsdException w:name="Colorful Shading" w:locked="1" w:semiHidden="0" w:uiPriority="71" w:unhideWhenUsed="0"/>
    <w:lsdException w:name="Colorful List" w:locked="1" w:semiHidden="0" w:uiPriority="72" w:unhideWhenUsed="0"/>
    <w:lsdException w:name="Colorful Grid" w:locked="1" w:semiHidden="0" w:uiPriority="73" w:unhideWhenUsed="0"/>
    <w:lsdException w:name="Light Shading Accent 1" w:locked="1" w:semiHidden="0" w:uiPriority="60" w:unhideWhenUsed="0"/>
    <w:lsdException w:name="Light List Accent 1" w:locked="1" w:semiHidden="0" w:uiPriority="61" w:unhideWhenUsed="0"/>
    <w:lsdException w:name="Light Grid Accent 1" w:locked="1" w:semiHidden="0" w:uiPriority="62" w:unhideWhenUsed="0"/>
    <w:lsdException w:name="Medium Shading 1 Accent 1" w:locked="1" w:semiHidden="0" w:uiPriority="63" w:unhideWhenUsed="0"/>
    <w:lsdException w:name="Medium Shading 2 Accent 1" w:locked="1" w:semiHidden="0" w:uiPriority="64" w:unhideWhenUsed="0"/>
    <w:lsdException w:name="Medium List 1 Accent 1" w:locked="1" w:semiHidden="0" w:uiPriority="65" w:unhideWhenUsed="0"/>
    <w:lsdException w:name="Revision" w:unhideWhenUsed="0"/>
    <w:lsdException w:name="List Paragraph" w:locked="1" w:uiPriority="34" w:unhideWhenUsed="0" w:qFormat="1"/>
    <w:lsdException w:name="Quote" w:locked="1" w:semiHidden="0" w:unhideWhenUsed="0"/>
    <w:lsdException w:name="Intense Quote" w:locked="1" w:unhideWhenUsed="0"/>
    <w:lsdException w:name="Medium List 2 Accent 1" w:locked="1" w:semiHidden="0" w:uiPriority="66" w:unhideWhenUsed="0"/>
    <w:lsdException w:name="Medium Grid 1 Accent 1" w:locked="1" w:semiHidden="0" w:uiPriority="67" w:unhideWhenUsed="0"/>
    <w:lsdException w:name="Medium Grid 2 Accent 1" w:locked="1" w:semiHidden="0" w:uiPriority="68" w:unhideWhenUsed="0"/>
    <w:lsdException w:name="Medium Grid 3 Accent 1" w:locked="1" w:semiHidden="0" w:uiPriority="69" w:unhideWhenUsed="0"/>
    <w:lsdException w:name="Dark List Accent 1" w:locked="1" w:semiHidden="0" w:uiPriority="70" w:unhideWhenUsed="0"/>
    <w:lsdException w:name="Colorful Shading Accent 1" w:locked="1" w:semiHidden="0" w:uiPriority="71" w:unhideWhenUsed="0"/>
    <w:lsdException w:name="Colorful List Accent 1" w:locked="1" w:semiHidden="0" w:uiPriority="72" w:unhideWhenUsed="0"/>
    <w:lsdException w:name="Colorful Grid Accent 1" w:locked="1" w:semiHidden="0" w:uiPriority="73" w:unhideWhenUsed="0"/>
    <w:lsdException w:name="Light Shading Accent 2" w:locked="1" w:semiHidden="0" w:uiPriority="60" w:unhideWhenUsed="0"/>
    <w:lsdException w:name="Light List Accent 2" w:locked="1" w:semiHidden="0" w:uiPriority="61" w:unhideWhenUsed="0"/>
    <w:lsdException w:name="Light Grid Accent 2" w:locked="1" w:semiHidden="0" w:uiPriority="62" w:unhideWhenUsed="0"/>
    <w:lsdException w:name="Medium Shading 1 Accent 2" w:locked="1" w:semiHidden="0" w:uiPriority="63" w:unhideWhenUsed="0"/>
    <w:lsdException w:name="Medium Shading 2 Accent 2" w:locked="1" w:semiHidden="0" w:uiPriority="64" w:unhideWhenUsed="0"/>
    <w:lsdException w:name="Medium List 1 Accent 2" w:locked="1" w:semiHidden="0" w:uiPriority="65" w:unhideWhenUsed="0"/>
    <w:lsdException w:name="Medium List 2 Accent 2" w:locked="1" w:semiHidden="0" w:uiPriority="66" w:unhideWhenUsed="0"/>
    <w:lsdException w:name="Medium Grid 1 Accent 2" w:locked="1" w:semiHidden="0" w:uiPriority="67" w:unhideWhenUsed="0"/>
    <w:lsdException w:name="Medium Grid 2 Accent 2" w:locked="1" w:semiHidden="0" w:uiPriority="68" w:unhideWhenUsed="0"/>
    <w:lsdException w:name="Medium Grid 3 Accent 2" w:locked="1" w:semiHidden="0" w:uiPriority="69" w:unhideWhenUsed="0"/>
    <w:lsdException w:name="Dark List Accent 2" w:locked="1" w:semiHidden="0" w:uiPriority="70" w:unhideWhenUsed="0"/>
    <w:lsdException w:name="Colorful Shading Accent 2" w:locked="1" w:semiHidden="0" w:uiPriority="71" w:unhideWhenUsed="0"/>
    <w:lsdException w:name="Colorful List Accent 2" w:locked="1" w:semiHidden="0" w:uiPriority="72" w:unhideWhenUsed="0"/>
    <w:lsdException w:name="Colorful Grid Accent 2" w:locked="1" w:semiHidden="0" w:uiPriority="73" w:unhideWhenUsed="0"/>
    <w:lsdException w:name="Light Shading Accent 3" w:locked="1" w:semiHidden="0" w:uiPriority="60" w:unhideWhenUsed="0"/>
    <w:lsdException w:name="Light List Accent 3" w:locked="1" w:semiHidden="0" w:uiPriority="61" w:unhideWhenUsed="0"/>
    <w:lsdException w:name="Light Grid Accent 3" w:locked="1" w:semiHidden="0" w:uiPriority="62" w:unhideWhenUsed="0"/>
    <w:lsdException w:name="Medium Shading 1 Accent 3" w:locked="1" w:semiHidden="0" w:uiPriority="63" w:unhideWhenUsed="0"/>
    <w:lsdException w:name="Medium Shading 2 Accent 3" w:locked="1" w:semiHidden="0" w:uiPriority="64" w:unhideWhenUsed="0"/>
    <w:lsdException w:name="Medium List 1 Accent 3" w:locked="1" w:semiHidden="0" w:uiPriority="65" w:unhideWhenUsed="0"/>
    <w:lsdException w:name="Medium List 2 Accent 3" w:locked="1" w:semiHidden="0" w:uiPriority="66" w:unhideWhenUsed="0"/>
    <w:lsdException w:name="Medium Grid 1 Accent 3" w:locked="1" w:semiHidden="0" w:uiPriority="67" w:unhideWhenUsed="0"/>
    <w:lsdException w:name="Medium Grid 2 Accent 3" w:locked="1" w:semiHidden="0" w:uiPriority="68" w:unhideWhenUsed="0"/>
    <w:lsdException w:name="Medium Grid 3 Accent 3" w:locked="1" w:semiHidden="0" w:uiPriority="69" w:unhideWhenUsed="0"/>
    <w:lsdException w:name="Dark List Accent 3" w:locked="1" w:semiHidden="0" w:uiPriority="70" w:unhideWhenUsed="0"/>
    <w:lsdException w:name="Colorful Shading Accent 3" w:locked="1" w:semiHidden="0" w:uiPriority="71" w:unhideWhenUsed="0"/>
    <w:lsdException w:name="Colorful List Accent 3" w:locked="1" w:semiHidden="0" w:uiPriority="72" w:unhideWhenUsed="0"/>
    <w:lsdException w:name="Colorful Grid Accent 3" w:locked="1" w:semiHidden="0" w:uiPriority="73" w:unhideWhenUsed="0"/>
    <w:lsdException w:name="Light Shading Accent 4" w:locked="1" w:semiHidden="0" w:uiPriority="60" w:unhideWhenUsed="0"/>
    <w:lsdException w:name="Light List Accent 4" w:locked="1" w:semiHidden="0" w:uiPriority="61" w:unhideWhenUsed="0"/>
    <w:lsdException w:name="Light Grid Accent 4" w:locked="1" w:semiHidden="0" w:uiPriority="62" w:unhideWhenUsed="0"/>
    <w:lsdException w:name="Medium Shading 1 Accent 4" w:locked="1" w:semiHidden="0" w:uiPriority="63" w:unhideWhenUsed="0"/>
    <w:lsdException w:name="Medium Shading 2 Accent 4" w:locked="1" w:semiHidden="0" w:uiPriority="64" w:unhideWhenUsed="0"/>
    <w:lsdException w:name="Medium List 1 Accent 4" w:locked="1" w:semiHidden="0" w:uiPriority="65" w:unhideWhenUsed="0"/>
    <w:lsdException w:name="Medium List 2 Accent 4" w:locked="1" w:semiHidden="0" w:uiPriority="66" w:unhideWhenUsed="0"/>
    <w:lsdException w:name="Medium Grid 1 Accent 4" w:locked="1" w:semiHidden="0" w:uiPriority="67" w:unhideWhenUsed="0"/>
    <w:lsdException w:name="Medium Grid 2 Accent 4" w:locked="1" w:semiHidden="0" w:uiPriority="68" w:unhideWhenUsed="0"/>
    <w:lsdException w:name="Medium Grid 3 Accent 4" w:locked="1" w:semiHidden="0" w:uiPriority="69" w:unhideWhenUsed="0"/>
    <w:lsdException w:name="Dark List Accent 4" w:locked="1" w:semiHidden="0" w:uiPriority="70" w:unhideWhenUsed="0"/>
    <w:lsdException w:name="Colorful Shading Accent 4" w:locked="1" w:semiHidden="0" w:uiPriority="71" w:unhideWhenUsed="0"/>
    <w:lsdException w:name="Colorful List Accent 4" w:locked="1" w:semiHidden="0" w:uiPriority="72" w:unhideWhenUsed="0"/>
    <w:lsdException w:name="Colorful Grid Accent 4" w:locked="1" w:semiHidden="0" w:uiPriority="73" w:unhideWhenUsed="0"/>
    <w:lsdException w:name="Light Shading Accent 5" w:locked="1" w:semiHidden="0" w:uiPriority="60" w:unhideWhenUsed="0"/>
    <w:lsdException w:name="Light List Accent 5" w:locked="1" w:semiHidden="0" w:uiPriority="61" w:unhideWhenUsed="0"/>
    <w:lsdException w:name="Light Grid Accent 5" w:locked="1" w:semiHidden="0" w:uiPriority="62" w:unhideWhenUsed="0"/>
    <w:lsdException w:name="Medium Shading 1 Accent 5" w:locked="1" w:semiHidden="0" w:uiPriority="63" w:unhideWhenUsed="0"/>
    <w:lsdException w:name="Medium Shading 2 Accent 5" w:locked="1" w:semiHidden="0" w:uiPriority="64" w:unhideWhenUsed="0"/>
    <w:lsdException w:name="Medium List 1 Accent 5" w:locked="1" w:semiHidden="0" w:uiPriority="65" w:unhideWhenUsed="0"/>
    <w:lsdException w:name="Medium List 2 Accent 5" w:locked="1" w:semiHidden="0" w:uiPriority="66" w:unhideWhenUsed="0"/>
    <w:lsdException w:name="Medium Grid 1 Accent 5" w:locked="1" w:semiHidden="0" w:uiPriority="67" w:unhideWhenUsed="0"/>
    <w:lsdException w:name="Medium Grid 2 Accent 5" w:locked="1" w:semiHidden="0" w:uiPriority="68" w:unhideWhenUsed="0"/>
    <w:lsdException w:name="Medium Grid 3 Accent 5" w:locked="1" w:semiHidden="0" w:uiPriority="69" w:unhideWhenUsed="0"/>
    <w:lsdException w:name="Dark List Accent 5" w:locked="1" w:semiHidden="0" w:uiPriority="70" w:unhideWhenUsed="0"/>
    <w:lsdException w:name="Colorful Shading Accent 5" w:locked="1" w:semiHidden="0" w:uiPriority="71" w:unhideWhenUsed="0"/>
    <w:lsdException w:name="Colorful List Accent 5" w:locked="1" w:semiHidden="0" w:uiPriority="72" w:unhideWhenUsed="0"/>
    <w:lsdException w:name="Colorful Grid Accent 5" w:locked="1" w:semiHidden="0" w:uiPriority="73" w:unhideWhenUsed="0"/>
    <w:lsdException w:name="Light Shading Accent 6" w:locked="1" w:semiHidden="0" w:uiPriority="60" w:unhideWhenUsed="0"/>
    <w:lsdException w:name="Light List Accent 6" w:locked="1" w:semiHidden="0" w:uiPriority="61" w:unhideWhenUsed="0"/>
    <w:lsdException w:name="Light Grid Accent 6" w:locked="1" w:semiHidden="0" w:uiPriority="62" w:unhideWhenUsed="0"/>
    <w:lsdException w:name="Medium Shading 1 Accent 6" w:locked="1" w:semiHidden="0" w:uiPriority="63" w:unhideWhenUsed="0"/>
    <w:lsdException w:name="Medium Shading 2 Accent 6" w:locked="1" w:semiHidden="0" w:uiPriority="64" w:unhideWhenUsed="0"/>
    <w:lsdException w:name="Medium List 1 Accent 6" w:locked="1" w:semiHidden="0" w:uiPriority="65" w:unhideWhenUsed="0"/>
    <w:lsdException w:name="Medium List 2 Accent 6" w:locked="1" w:semiHidden="0" w:uiPriority="66" w:unhideWhenUsed="0"/>
    <w:lsdException w:name="Medium Grid 1 Accent 6" w:locked="1" w:semiHidden="0" w:uiPriority="67" w:unhideWhenUsed="0"/>
    <w:lsdException w:name="Medium Grid 2 Accent 6" w:locked="1" w:semiHidden="0" w:uiPriority="68" w:unhideWhenUsed="0"/>
    <w:lsdException w:name="Medium Grid 3 Accent 6" w:locked="1" w:semiHidden="0" w:uiPriority="69" w:unhideWhenUsed="0"/>
    <w:lsdException w:name="Dark List Accent 6" w:locked="1" w:semiHidden="0" w:uiPriority="70" w:unhideWhenUsed="0"/>
    <w:lsdException w:name="Colorful Shading Accent 6" w:locked="1" w:semiHidden="0" w:uiPriority="71" w:unhideWhenUsed="0"/>
    <w:lsdException w:name="Colorful List Accent 6" w:locked="1" w:semiHidden="0" w:uiPriority="72" w:unhideWhenUsed="0"/>
    <w:lsdException w:name="Colorful Grid Accent 6" w:locked="1" w:semiHidden="0" w:uiPriority="73" w:unhideWhenUsed="0"/>
    <w:lsdException w:name="Subtle Emphasis" w:locked="1" w:unhideWhenUsed="0"/>
    <w:lsdException w:name="Intense Emphasis" w:locked="1" w:unhideWhenUsed="0"/>
    <w:lsdException w:name="Subtle Reference" w:locked="1" w:unhideWhenUsed="0"/>
    <w:lsdException w:name="Intense Reference" w:locked="1" w:unhideWhenUsed="0"/>
    <w:lsdException w:name="Book Title" w:uiPriority="33" w:unhideWhenUsed="0" w:qFormat="1"/>
    <w:lsdException w:name="Bibliography" w:uiPriority="37"/>
    <w:lsdException w:name="TOC Heading" w:uiPriority="39" w:qFormat="1"/>
  </w:latentStyles>
  <w:style w:type="paragraph" w:default="1" w:styleId="Normal">
    <w:name w:val="Normal"/>
    <w:semiHidden/>
    <w:qFormat/>
    <w:rsid w:val="00D37BF7"/>
    <w:rPr>
      <w:rFonts w:asciiTheme="minorHAnsi" w:hAnsiTheme="minorHAnsi"/>
    </w:rPr>
  </w:style>
  <w:style w:type="paragraph" w:styleId="Heading1">
    <w:name w:val="heading 1"/>
    <w:aliases w:val="h1"/>
    <w:basedOn w:val="Normal"/>
    <w:next w:val="BodyText"/>
    <w:link w:val="Heading1Char"/>
    <w:uiPriority w:val="9"/>
    <w:qFormat/>
    <w:rsid w:val="00A74EF8"/>
    <w:pPr>
      <w:keepNext/>
      <w:keepLines/>
      <w:pBdr>
        <w:bottom w:val="single" w:sz="2" w:space="1" w:color="000080"/>
      </w:pBdr>
      <w:spacing w:before="240" w:after="80"/>
      <w:ind w:left="-720"/>
      <w:outlineLvl w:val="0"/>
    </w:pPr>
    <w:rPr>
      <w:rFonts w:ascii="Arial" w:eastAsiaTheme="majorEastAsia" w:hAnsi="Arial" w:cstheme="majorBidi"/>
      <w:bCs/>
      <w:sz w:val="28"/>
      <w:szCs w:val="28"/>
    </w:rPr>
  </w:style>
  <w:style w:type="paragraph" w:styleId="Heading2">
    <w:name w:val="heading 2"/>
    <w:aliases w:val="h2"/>
    <w:basedOn w:val="Normal"/>
    <w:next w:val="BodyText"/>
    <w:link w:val="Heading2Char"/>
    <w:uiPriority w:val="9"/>
    <w:qFormat/>
    <w:rsid w:val="00F57150"/>
    <w:pPr>
      <w:keepNext/>
      <w:keepLines/>
      <w:tabs>
        <w:tab w:val="left" w:pos="360"/>
        <w:tab w:val="left" w:pos="720"/>
        <w:tab w:val="center" w:pos="4680"/>
        <w:tab w:val="right" w:pos="9360"/>
      </w:tabs>
      <w:spacing w:before="240" w:after="160"/>
      <w:ind w:left="-360"/>
      <w:outlineLvl w:val="1"/>
    </w:pPr>
    <w:rPr>
      <w:rFonts w:eastAsia="MS Mincho" w:cs="Arial"/>
      <w:b/>
      <w:color w:val="0070C0"/>
      <w:sz w:val="28"/>
      <w:szCs w:val="20"/>
    </w:rPr>
  </w:style>
  <w:style w:type="paragraph" w:styleId="Heading3">
    <w:name w:val="heading 3"/>
    <w:aliases w:val="h3"/>
    <w:basedOn w:val="Normal"/>
    <w:next w:val="BodyText"/>
    <w:link w:val="Heading3Char"/>
    <w:uiPriority w:val="9"/>
    <w:qFormat/>
    <w:rsid w:val="004475A2"/>
    <w:pPr>
      <w:keepNext/>
      <w:keepLines/>
      <w:spacing w:before="240" w:after="80"/>
      <w:outlineLvl w:val="2"/>
    </w:pPr>
    <w:rPr>
      <w:rFonts w:ascii="Arial" w:eastAsiaTheme="majorEastAsia" w:hAnsi="Arial" w:cstheme="majorBidi"/>
      <w:bCs/>
      <w:sz w:val="24"/>
    </w:rPr>
  </w:style>
  <w:style w:type="paragraph" w:styleId="Heading4">
    <w:name w:val="heading 4"/>
    <w:aliases w:val="h4"/>
    <w:basedOn w:val="Normal"/>
    <w:next w:val="BodyText"/>
    <w:link w:val="Heading4Char"/>
    <w:qFormat/>
    <w:rsid w:val="00A74EF8"/>
    <w:pPr>
      <w:keepNext/>
      <w:keepLines/>
      <w:spacing w:before="200" w:after="40"/>
      <w:outlineLvl w:val="3"/>
    </w:pPr>
    <w:rPr>
      <w:rFonts w:ascii="Arial" w:eastAsiaTheme="majorEastAsia" w:hAnsi="Arial" w:cstheme="majorBidi"/>
      <w:b/>
      <w:bCs/>
      <w:iCs/>
      <w:sz w:val="20"/>
    </w:rPr>
  </w:style>
  <w:style w:type="paragraph" w:styleId="Heading5">
    <w:name w:val="heading 5"/>
    <w:aliases w:val="h5"/>
    <w:basedOn w:val="Normal"/>
    <w:next w:val="BodyText"/>
    <w:link w:val="Heading5Char"/>
    <w:uiPriority w:val="9"/>
    <w:semiHidden/>
    <w:qFormat/>
    <w:rsid w:val="00BE6089"/>
    <w:pPr>
      <w:keepNext/>
      <w:keepLines/>
      <w:spacing w:before="200"/>
      <w:outlineLvl w:val="4"/>
    </w:pPr>
    <w:rPr>
      <w:rFonts w:ascii="Arial" w:eastAsiaTheme="majorEastAsia" w:hAnsi="Arial" w:cstheme="majorBidi"/>
      <w:b/>
      <w:color w:val="244061" w:themeColor="accent1" w:themeShade="80"/>
      <w:sz w:val="20"/>
    </w:rPr>
  </w:style>
  <w:style w:type="paragraph" w:styleId="Heading6">
    <w:name w:val="heading 6"/>
    <w:basedOn w:val="Normal"/>
    <w:next w:val="Normal"/>
    <w:link w:val="Heading6Char"/>
    <w:uiPriority w:val="9"/>
    <w:semiHidden/>
    <w:qFormat/>
    <w:rsid w:val="00B547C2"/>
    <w:pPr>
      <w:keepNext/>
      <w:keepLines/>
      <w:spacing w:before="200"/>
      <w:ind w:left="-360"/>
      <w:outlineLvl w:val="5"/>
    </w:pPr>
    <w:rPr>
      <w:rFonts w:ascii="Arial" w:eastAsiaTheme="majorEastAsia" w:hAnsi="Arial" w:cstheme="majorBidi"/>
      <w:b/>
      <w:iCs/>
      <w:color w:val="365F91" w:themeColor="accent1" w:themeShade="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qFormat/>
    <w:rsid w:val="00077E76"/>
    <w:pPr>
      <w:tabs>
        <w:tab w:val="left" w:pos="360"/>
        <w:tab w:val="left" w:pos="720"/>
      </w:tabs>
      <w:spacing w:after="160"/>
    </w:pPr>
    <w:rPr>
      <w:rFonts w:eastAsia="MS Mincho" w:cs="Arial"/>
      <w:szCs w:val="20"/>
    </w:rPr>
  </w:style>
  <w:style w:type="character" w:customStyle="1" w:styleId="BodyTextChar">
    <w:name w:val="Body Text Char"/>
    <w:basedOn w:val="DefaultParagraphFont"/>
    <w:link w:val="BodyText"/>
    <w:uiPriority w:val="99"/>
    <w:rsid w:val="00077E76"/>
    <w:rPr>
      <w:rFonts w:eastAsia="MS Mincho" w:cs="Arial"/>
      <w:szCs w:val="20"/>
    </w:rPr>
  </w:style>
  <w:style w:type="character" w:customStyle="1" w:styleId="Heading1Char">
    <w:name w:val="Heading 1 Char"/>
    <w:aliases w:val="h1 Char"/>
    <w:basedOn w:val="DefaultParagraphFont"/>
    <w:link w:val="Heading1"/>
    <w:uiPriority w:val="9"/>
    <w:rsid w:val="00A74EF8"/>
    <w:rPr>
      <w:rFonts w:ascii="Arial" w:eastAsiaTheme="majorEastAsia" w:hAnsi="Arial" w:cstheme="majorBidi"/>
      <w:bCs/>
      <w:sz w:val="28"/>
      <w:szCs w:val="28"/>
    </w:rPr>
  </w:style>
  <w:style w:type="character" w:customStyle="1" w:styleId="Heading2Char">
    <w:name w:val="Heading 2 Char"/>
    <w:aliases w:val="h2 Char"/>
    <w:basedOn w:val="DefaultParagraphFont"/>
    <w:link w:val="Heading2"/>
    <w:uiPriority w:val="9"/>
    <w:rsid w:val="00F57150"/>
    <w:rPr>
      <w:rFonts w:asciiTheme="minorHAnsi" w:eastAsia="MS Mincho" w:hAnsiTheme="minorHAnsi" w:cs="Arial"/>
      <w:b/>
      <w:color w:val="0070C0"/>
      <w:sz w:val="28"/>
      <w:szCs w:val="20"/>
    </w:rPr>
  </w:style>
  <w:style w:type="character" w:customStyle="1" w:styleId="Heading3Char">
    <w:name w:val="Heading 3 Char"/>
    <w:aliases w:val="h3 Char"/>
    <w:basedOn w:val="DefaultParagraphFont"/>
    <w:link w:val="Heading3"/>
    <w:uiPriority w:val="9"/>
    <w:rsid w:val="004475A2"/>
    <w:rPr>
      <w:rFonts w:ascii="Arial" w:eastAsiaTheme="majorEastAsia" w:hAnsi="Arial" w:cstheme="majorBidi"/>
      <w:bCs/>
      <w:sz w:val="24"/>
    </w:rPr>
  </w:style>
  <w:style w:type="character" w:customStyle="1" w:styleId="Heading4Char">
    <w:name w:val="Heading 4 Char"/>
    <w:aliases w:val="h4 Char"/>
    <w:basedOn w:val="DefaultParagraphFont"/>
    <w:link w:val="Heading4"/>
    <w:rsid w:val="00A74EF8"/>
    <w:rPr>
      <w:rFonts w:ascii="Arial" w:eastAsiaTheme="majorEastAsia" w:hAnsi="Arial" w:cstheme="majorBidi"/>
      <w:b/>
      <w:bCs/>
      <w:iCs/>
      <w:sz w:val="20"/>
    </w:rPr>
  </w:style>
  <w:style w:type="character" w:customStyle="1" w:styleId="Heading5Char">
    <w:name w:val="Heading 5 Char"/>
    <w:aliases w:val="h5 Char"/>
    <w:basedOn w:val="DefaultParagraphFont"/>
    <w:link w:val="Heading5"/>
    <w:uiPriority w:val="9"/>
    <w:semiHidden/>
    <w:rsid w:val="00BE6089"/>
    <w:rPr>
      <w:rFonts w:ascii="Arial" w:eastAsiaTheme="majorEastAsia" w:hAnsi="Arial" w:cstheme="majorBidi"/>
      <w:b/>
      <w:color w:val="244061" w:themeColor="accent1" w:themeShade="80"/>
      <w:sz w:val="20"/>
    </w:rPr>
  </w:style>
  <w:style w:type="character" w:customStyle="1" w:styleId="Heading6Char">
    <w:name w:val="Heading 6 Char"/>
    <w:basedOn w:val="DefaultParagraphFont"/>
    <w:link w:val="Heading6"/>
    <w:uiPriority w:val="9"/>
    <w:rsid w:val="00752247"/>
    <w:rPr>
      <w:rFonts w:ascii="Arial" w:eastAsiaTheme="majorEastAsia" w:hAnsi="Arial" w:cstheme="majorBidi"/>
      <w:b/>
      <w:iCs/>
      <w:color w:val="365F91" w:themeColor="accent1" w:themeShade="BF"/>
      <w:sz w:val="20"/>
    </w:rPr>
  </w:style>
  <w:style w:type="character" w:customStyle="1" w:styleId="Small">
    <w:name w:val="Small"/>
    <w:basedOn w:val="DefaultParagraphFont"/>
    <w:uiPriority w:val="1"/>
    <w:semiHidden/>
    <w:qFormat/>
    <w:rsid w:val="00AE4752"/>
    <w:rPr>
      <w:sz w:val="18"/>
    </w:rPr>
  </w:style>
  <w:style w:type="paragraph" w:styleId="CommentText">
    <w:name w:val="annotation text"/>
    <w:aliases w:val="ed"/>
    <w:next w:val="Normal"/>
    <w:link w:val="CommentTextChar"/>
    <w:semiHidden/>
    <w:rsid w:val="00DE77A4"/>
    <w:pPr>
      <w:shd w:val="clear" w:color="auto" w:fill="C0C0C0"/>
    </w:pPr>
    <w:rPr>
      <w:rFonts w:ascii="Arial" w:eastAsia="Times New Roman" w:hAnsi="Arial" w:cs="Times New Roman"/>
      <w:b/>
      <w:color w:val="0000FF"/>
      <w:sz w:val="16"/>
      <w:szCs w:val="20"/>
    </w:rPr>
  </w:style>
  <w:style w:type="character" w:customStyle="1" w:styleId="CommentTextChar">
    <w:name w:val="Comment Text Char"/>
    <w:aliases w:val="ed Char"/>
    <w:basedOn w:val="DefaultParagraphFont"/>
    <w:link w:val="CommentText"/>
    <w:semiHidden/>
    <w:rsid w:val="00DE77A4"/>
    <w:rPr>
      <w:rFonts w:ascii="Arial" w:eastAsia="Times New Roman" w:hAnsi="Arial" w:cs="Times New Roman"/>
      <w:b/>
      <w:color w:val="0000FF"/>
      <w:sz w:val="16"/>
      <w:szCs w:val="20"/>
      <w:shd w:val="clear" w:color="auto" w:fill="C0C0C0"/>
    </w:rPr>
  </w:style>
  <w:style w:type="paragraph" w:styleId="Title">
    <w:name w:val="Title"/>
    <w:next w:val="BodyText"/>
    <w:link w:val="TitleChar"/>
    <w:uiPriority w:val="10"/>
    <w:qFormat/>
    <w:rsid w:val="00D005DF"/>
    <w:pPr>
      <w:spacing w:before="1320" w:after="480"/>
    </w:pPr>
    <w:rPr>
      <w:rFonts w:ascii="Arial" w:eastAsia="MS Mincho" w:hAnsi="Arial" w:cs="Arial"/>
      <w:bCs/>
      <w:kern w:val="28"/>
      <w:sz w:val="48"/>
      <w:szCs w:val="48"/>
    </w:rPr>
  </w:style>
  <w:style w:type="character" w:customStyle="1" w:styleId="TitleChar">
    <w:name w:val="Title Char"/>
    <w:basedOn w:val="DefaultParagraphFont"/>
    <w:link w:val="Title"/>
    <w:uiPriority w:val="10"/>
    <w:rsid w:val="00D005DF"/>
    <w:rPr>
      <w:rFonts w:ascii="Arial" w:eastAsia="MS Mincho" w:hAnsi="Arial" w:cs="Arial"/>
      <w:bCs/>
      <w:kern w:val="28"/>
      <w:sz w:val="48"/>
      <w:szCs w:val="48"/>
    </w:rPr>
  </w:style>
  <w:style w:type="paragraph" w:customStyle="1" w:styleId="Procedure">
    <w:name w:val="Procedure"/>
    <w:basedOn w:val="Normal"/>
    <w:next w:val="List"/>
    <w:qFormat/>
    <w:rsid w:val="00A6731E"/>
    <w:pPr>
      <w:keepNext/>
      <w:keepLines/>
      <w:pBdr>
        <w:bottom w:val="single" w:sz="2" w:space="1" w:color="000080"/>
      </w:pBdr>
      <w:spacing w:before="240" w:after="120"/>
    </w:pPr>
    <w:rPr>
      <w:rFonts w:ascii="Arial" w:eastAsia="MS Mincho" w:hAnsi="Arial" w:cs="Arial"/>
      <w:b/>
      <w:color w:val="000080"/>
      <w:sz w:val="20"/>
      <w:szCs w:val="20"/>
    </w:rPr>
  </w:style>
  <w:style w:type="paragraph" w:styleId="List">
    <w:name w:val="List"/>
    <w:basedOn w:val="BodyText"/>
    <w:uiPriority w:val="99"/>
    <w:qFormat/>
    <w:rsid w:val="002A00E9"/>
    <w:pPr>
      <w:spacing w:after="80"/>
      <w:ind w:left="360" w:hanging="360"/>
    </w:pPr>
  </w:style>
  <w:style w:type="paragraph" w:styleId="TOC1">
    <w:name w:val="toc 1"/>
    <w:basedOn w:val="Normal"/>
    <w:autoRedefine/>
    <w:uiPriority w:val="39"/>
    <w:unhideWhenUsed/>
    <w:rsid w:val="00D35C6C"/>
    <w:pPr>
      <w:tabs>
        <w:tab w:val="right" w:leader="dot" w:pos="7680"/>
      </w:tabs>
    </w:pPr>
    <w:rPr>
      <w:rFonts w:eastAsiaTheme="minorEastAsia"/>
      <w:noProof/>
    </w:rPr>
  </w:style>
  <w:style w:type="paragraph" w:customStyle="1" w:styleId="TableHead">
    <w:name w:val="Table Head"/>
    <w:basedOn w:val="BodyText"/>
    <w:next w:val="BodyText"/>
    <w:rsid w:val="00D8598F"/>
    <w:pPr>
      <w:keepNext/>
      <w:keepLines/>
      <w:spacing w:before="160" w:after="0"/>
      <w:ind w:left="-720"/>
    </w:pPr>
    <w:rPr>
      <w:b/>
      <w:sz w:val="20"/>
    </w:rPr>
  </w:style>
  <w:style w:type="paragraph" w:customStyle="1" w:styleId="Disclaimertext">
    <w:name w:val="Disclaimertext"/>
    <w:basedOn w:val="Normal"/>
    <w:next w:val="Normal"/>
    <w:semiHidden/>
    <w:rsid w:val="004D2E11"/>
    <w:rPr>
      <w:rFonts w:ascii="Arial" w:eastAsia="MS Mincho" w:hAnsi="Arial" w:cs="Arial"/>
      <w:i/>
      <w:sz w:val="16"/>
      <w:szCs w:val="16"/>
    </w:rPr>
  </w:style>
  <w:style w:type="paragraph" w:customStyle="1" w:styleId="Version">
    <w:name w:val="Version"/>
    <w:basedOn w:val="Normal"/>
    <w:next w:val="BodyText"/>
    <w:semiHidden/>
    <w:rsid w:val="00D005DF"/>
    <w:pPr>
      <w:keepLines/>
      <w:spacing w:after="360"/>
    </w:pPr>
    <w:rPr>
      <w:rFonts w:eastAsia="MS Mincho" w:cs="Arial"/>
      <w:noProof/>
      <w:sz w:val="18"/>
      <w:szCs w:val="20"/>
    </w:rPr>
  </w:style>
  <w:style w:type="character" w:styleId="Hyperlink">
    <w:name w:val="Hyperlink"/>
    <w:uiPriority w:val="99"/>
    <w:rsid w:val="00DE77A4"/>
    <w:rPr>
      <w:color w:val="0000FF"/>
      <w:u w:val="single"/>
    </w:rPr>
  </w:style>
  <w:style w:type="paragraph" w:customStyle="1" w:styleId="BodyTextLink">
    <w:name w:val="Body Text Link"/>
    <w:basedOn w:val="BodyText"/>
    <w:next w:val="BulletList"/>
    <w:qFormat/>
    <w:rsid w:val="00DE77A4"/>
    <w:pPr>
      <w:keepNext/>
      <w:keepLines/>
      <w:spacing w:after="80"/>
    </w:pPr>
  </w:style>
  <w:style w:type="paragraph" w:customStyle="1" w:styleId="BulletList">
    <w:name w:val="Bullet List"/>
    <w:basedOn w:val="Normal"/>
    <w:rsid w:val="00BF0B2D"/>
    <w:pPr>
      <w:numPr>
        <w:numId w:val="1"/>
      </w:numPr>
      <w:tabs>
        <w:tab w:val="left" w:pos="360"/>
      </w:tabs>
      <w:spacing w:after="80"/>
      <w:ind w:left="360"/>
    </w:pPr>
    <w:rPr>
      <w:rFonts w:eastAsia="MS Mincho" w:cs="Arial"/>
      <w:szCs w:val="20"/>
    </w:rPr>
  </w:style>
  <w:style w:type="character" w:styleId="Strong">
    <w:name w:val="Strong"/>
    <w:basedOn w:val="DefaultParagraphFont"/>
    <w:uiPriority w:val="22"/>
    <w:semiHidden/>
    <w:qFormat/>
    <w:locked/>
    <w:rsid w:val="00DE77A4"/>
    <w:rPr>
      <w:b/>
      <w:bCs/>
    </w:rPr>
  </w:style>
  <w:style w:type="character" w:customStyle="1" w:styleId="Bold">
    <w:name w:val="Bold"/>
    <w:basedOn w:val="DefaultParagraphFont"/>
    <w:uiPriority w:val="1"/>
    <w:semiHidden/>
    <w:qFormat/>
    <w:rsid w:val="00DE77A4"/>
    <w:rPr>
      <w:b/>
    </w:rPr>
  </w:style>
  <w:style w:type="paragraph" w:styleId="Header">
    <w:name w:val="header"/>
    <w:basedOn w:val="BodyText"/>
    <w:link w:val="HeaderChar"/>
    <w:semiHidden/>
    <w:rsid w:val="00A6731E"/>
    <w:pPr>
      <w:pBdr>
        <w:bottom w:val="single" w:sz="2" w:space="1" w:color="000080"/>
      </w:pBdr>
      <w:tabs>
        <w:tab w:val="center" w:pos="4680"/>
        <w:tab w:val="right" w:pos="9360"/>
      </w:tabs>
      <w:jc w:val="right"/>
    </w:pPr>
    <w:rPr>
      <w:sz w:val="16"/>
    </w:rPr>
  </w:style>
  <w:style w:type="character" w:customStyle="1" w:styleId="HeaderChar">
    <w:name w:val="Header Char"/>
    <w:basedOn w:val="DefaultParagraphFont"/>
    <w:link w:val="Header"/>
    <w:semiHidden/>
    <w:rsid w:val="00752247"/>
    <w:rPr>
      <w:rFonts w:asciiTheme="minorHAnsi" w:eastAsia="MS Mincho" w:hAnsiTheme="minorHAnsi" w:cs="Arial"/>
      <w:sz w:val="16"/>
      <w:szCs w:val="20"/>
    </w:rPr>
  </w:style>
  <w:style w:type="paragraph" w:styleId="Footer">
    <w:name w:val="footer"/>
    <w:basedOn w:val="Normal"/>
    <w:link w:val="FooterChar"/>
    <w:semiHidden/>
    <w:rsid w:val="00DE77A4"/>
    <w:pPr>
      <w:tabs>
        <w:tab w:val="center" w:pos="4680"/>
        <w:tab w:val="right" w:pos="9360"/>
      </w:tabs>
    </w:pPr>
    <w:rPr>
      <w:sz w:val="16"/>
    </w:rPr>
  </w:style>
  <w:style w:type="character" w:customStyle="1" w:styleId="FooterChar">
    <w:name w:val="Footer Char"/>
    <w:basedOn w:val="DefaultParagraphFont"/>
    <w:link w:val="Footer"/>
    <w:semiHidden/>
    <w:rsid w:val="00D37BF7"/>
    <w:rPr>
      <w:rFonts w:asciiTheme="minorHAnsi" w:hAnsiTheme="minorHAnsi"/>
      <w:sz w:val="16"/>
    </w:rPr>
  </w:style>
  <w:style w:type="paragraph" w:styleId="BalloonText">
    <w:name w:val="Balloon Text"/>
    <w:basedOn w:val="Normal"/>
    <w:link w:val="BalloonTextChar"/>
    <w:uiPriority w:val="99"/>
    <w:semiHidden/>
    <w:unhideWhenUsed/>
    <w:rsid w:val="00DE77A4"/>
    <w:rPr>
      <w:rFonts w:ascii="Tahoma" w:hAnsi="Tahoma" w:cs="Tahoma"/>
      <w:sz w:val="16"/>
      <w:szCs w:val="16"/>
    </w:rPr>
  </w:style>
  <w:style w:type="character" w:customStyle="1" w:styleId="BalloonTextChar">
    <w:name w:val="Balloon Text Char"/>
    <w:basedOn w:val="DefaultParagraphFont"/>
    <w:link w:val="BalloonText"/>
    <w:uiPriority w:val="99"/>
    <w:semiHidden/>
    <w:rsid w:val="00DE77A4"/>
    <w:rPr>
      <w:rFonts w:ascii="Tahoma" w:hAnsi="Tahoma" w:cs="Tahoma"/>
      <w:sz w:val="16"/>
      <w:szCs w:val="16"/>
    </w:rPr>
  </w:style>
  <w:style w:type="paragraph" w:styleId="BodyTextIndent">
    <w:name w:val="Body Text Indent"/>
    <w:basedOn w:val="Normal"/>
    <w:link w:val="BodyTextIndentChar"/>
    <w:uiPriority w:val="99"/>
    <w:rsid w:val="00875312"/>
    <w:pPr>
      <w:spacing w:after="80"/>
      <w:ind w:left="360"/>
    </w:pPr>
    <w:rPr>
      <w:rFonts w:eastAsia="MS Mincho" w:cs="Arial"/>
      <w:szCs w:val="20"/>
    </w:rPr>
  </w:style>
  <w:style w:type="character" w:customStyle="1" w:styleId="BodyTextIndentChar">
    <w:name w:val="Body Text Indent Char"/>
    <w:basedOn w:val="DefaultParagraphFont"/>
    <w:link w:val="BodyTextIndent"/>
    <w:uiPriority w:val="99"/>
    <w:rsid w:val="00875312"/>
    <w:rPr>
      <w:rFonts w:eastAsia="MS Mincho" w:cs="Arial"/>
      <w:szCs w:val="20"/>
    </w:rPr>
  </w:style>
  <w:style w:type="paragraph" w:customStyle="1" w:styleId="BulletList2">
    <w:name w:val="Bullet List 2"/>
    <w:basedOn w:val="BulletList"/>
    <w:rsid w:val="006958EA"/>
    <w:pPr>
      <w:tabs>
        <w:tab w:val="clear" w:pos="360"/>
      </w:tabs>
      <w:ind w:left="720"/>
    </w:pPr>
  </w:style>
  <w:style w:type="paragraph" w:styleId="PlainText">
    <w:name w:val="Plain Text"/>
    <w:aliases w:val="Code"/>
    <w:link w:val="PlainTextChar"/>
    <w:rsid w:val="007B1872"/>
    <w:pPr>
      <w:shd w:val="clear" w:color="auto" w:fill="D9D9D9" w:themeFill="background1" w:themeFillShade="D9"/>
    </w:pPr>
    <w:rPr>
      <w:rFonts w:ascii="Lucida Sans Typewriter" w:eastAsia="MS Mincho" w:hAnsi="Lucida Sans Typewriter" w:cs="Courier New"/>
      <w:noProof/>
      <w:color w:val="000000"/>
      <w:sz w:val="18"/>
      <w:szCs w:val="20"/>
    </w:rPr>
  </w:style>
  <w:style w:type="character" w:customStyle="1" w:styleId="PlainTextChar">
    <w:name w:val="Plain Text Char"/>
    <w:aliases w:val="Code Char"/>
    <w:basedOn w:val="DefaultParagraphFont"/>
    <w:link w:val="PlainText"/>
    <w:rsid w:val="009F6506"/>
    <w:rPr>
      <w:rFonts w:ascii="Lucida Sans Typewriter" w:eastAsia="MS Mincho" w:hAnsi="Lucida Sans Typewriter" w:cs="Courier New"/>
      <w:noProof/>
      <w:color w:val="000000"/>
      <w:sz w:val="18"/>
      <w:szCs w:val="20"/>
      <w:shd w:val="clear" w:color="auto" w:fill="D9D9D9" w:themeFill="background1" w:themeFillShade="D9"/>
    </w:rPr>
  </w:style>
  <w:style w:type="character" w:customStyle="1" w:styleId="EmbeddedCode">
    <w:name w:val="Embedded Code"/>
    <w:basedOn w:val="DefaultParagraphFont"/>
    <w:semiHidden/>
    <w:rsid w:val="00077E76"/>
    <w:rPr>
      <w:rFonts w:ascii="Courier New" w:hAnsi="Courier New"/>
      <w:sz w:val="18"/>
    </w:rPr>
  </w:style>
  <w:style w:type="paragraph" w:customStyle="1" w:styleId="Le">
    <w:name w:val="Le"/>
    <w:aliases w:val="listend (LE),le"/>
    <w:next w:val="BodyText"/>
    <w:qFormat/>
    <w:rsid w:val="00077E76"/>
    <w:pPr>
      <w:spacing w:line="80" w:lineRule="exact"/>
    </w:pPr>
    <w:rPr>
      <w:rFonts w:ascii="Arial" w:eastAsia="MS Mincho" w:hAnsi="Arial" w:cs="Times New Roman"/>
      <w:color w:val="0070C0"/>
      <w:sz w:val="16"/>
      <w:szCs w:val="24"/>
    </w:rPr>
  </w:style>
  <w:style w:type="paragraph" w:customStyle="1" w:styleId="Tablecolumnhead">
    <w:name w:val="Table column head"/>
    <w:basedOn w:val="Normal"/>
    <w:semiHidden/>
    <w:rsid w:val="007B2004"/>
    <w:pPr>
      <w:spacing w:beforeLines="20" w:before="48" w:afterLines="20" w:after="48"/>
    </w:pPr>
    <w:rPr>
      <w:rFonts w:ascii="Calibri" w:hAnsi="Calibri"/>
      <w:sz w:val="20"/>
    </w:rPr>
  </w:style>
  <w:style w:type="paragraph" w:customStyle="1" w:styleId="Contents">
    <w:name w:val="Contents"/>
    <w:basedOn w:val="Normal"/>
    <w:semiHidden/>
    <w:qFormat/>
    <w:rsid w:val="004D2E11"/>
    <w:pPr>
      <w:pBdr>
        <w:bottom w:val="single" w:sz="2" w:space="1" w:color="000080"/>
      </w:pBdr>
      <w:spacing w:before="240" w:after="40"/>
      <w:ind w:left="-720"/>
    </w:pPr>
    <w:rPr>
      <w:rFonts w:ascii="Arial" w:hAnsi="Arial" w:cs="Arial"/>
      <w:sz w:val="28"/>
      <w:szCs w:val="28"/>
    </w:rPr>
  </w:style>
  <w:style w:type="paragraph" w:styleId="Quote">
    <w:name w:val="Quote"/>
    <w:basedOn w:val="Normal"/>
    <w:next w:val="Normal"/>
    <w:link w:val="QuoteChar"/>
    <w:uiPriority w:val="99"/>
    <w:semiHidden/>
    <w:locked/>
    <w:rsid w:val="00BA32CA"/>
    <w:pPr>
      <w:ind w:left="360"/>
    </w:pPr>
    <w:rPr>
      <w:iCs/>
      <w:color w:val="000000" w:themeColor="text1"/>
    </w:rPr>
  </w:style>
  <w:style w:type="character" w:customStyle="1" w:styleId="QuoteChar">
    <w:name w:val="Quote Char"/>
    <w:basedOn w:val="DefaultParagraphFont"/>
    <w:link w:val="Quote"/>
    <w:uiPriority w:val="99"/>
    <w:semiHidden/>
    <w:rsid w:val="009A3B29"/>
    <w:rPr>
      <w:rFonts w:asciiTheme="minorHAnsi" w:hAnsiTheme="minorHAnsi"/>
      <w:iCs/>
      <w:color w:val="000000" w:themeColor="text1"/>
    </w:rPr>
  </w:style>
  <w:style w:type="paragraph" w:styleId="Subtitle">
    <w:name w:val="Subtitle"/>
    <w:basedOn w:val="Normal"/>
    <w:next w:val="Normal"/>
    <w:link w:val="SubtitleChar"/>
    <w:uiPriority w:val="11"/>
    <w:semiHidden/>
    <w:qFormat/>
    <w:rsid w:val="00A74EF8"/>
    <w:pPr>
      <w:numPr>
        <w:ilvl w:val="1"/>
      </w:numPr>
      <w:spacing w:after="480"/>
    </w:pPr>
    <w:rPr>
      <w:rFonts w:ascii="Arial" w:eastAsiaTheme="majorEastAsia" w:hAnsi="Arial" w:cstheme="majorBidi"/>
      <w:iCs/>
      <w:spacing w:val="15"/>
      <w:sz w:val="32"/>
      <w:szCs w:val="24"/>
    </w:rPr>
  </w:style>
  <w:style w:type="character" w:customStyle="1" w:styleId="SubtitleChar">
    <w:name w:val="Subtitle Char"/>
    <w:basedOn w:val="DefaultParagraphFont"/>
    <w:link w:val="Subtitle"/>
    <w:uiPriority w:val="11"/>
    <w:semiHidden/>
    <w:rsid w:val="00752247"/>
    <w:rPr>
      <w:rFonts w:ascii="Arial" w:eastAsiaTheme="majorEastAsia" w:hAnsi="Arial" w:cstheme="majorBidi"/>
      <w:iCs/>
      <w:spacing w:val="15"/>
      <w:sz w:val="32"/>
      <w:szCs w:val="24"/>
    </w:rPr>
  </w:style>
  <w:style w:type="paragraph" w:customStyle="1" w:styleId="FigCap">
    <w:name w:val="FigCap"/>
    <w:basedOn w:val="Normal"/>
    <w:next w:val="BodyText"/>
    <w:autoRedefine/>
    <w:qFormat/>
    <w:rsid w:val="009E1FAD"/>
    <w:pPr>
      <w:tabs>
        <w:tab w:val="left" w:pos="360"/>
      </w:tabs>
      <w:spacing w:before="160" w:after="240"/>
    </w:pPr>
    <w:rPr>
      <w:rFonts w:ascii="Arial" w:eastAsia="MS Mincho" w:hAnsi="Arial" w:cs="Arial"/>
      <w:b/>
      <w:sz w:val="18"/>
      <w:szCs w:val="18"/>
    </w:rPr>
  </w:style>
  <w:style w:type="character" w:customStyle="1" w:styleId="Red">
    <w:name w:val="Red"/>
    <w:basedOn w:val="BodyTextChar"/>
    <w:uiPriority w:val="1"/>
    <w:semiHidden/>
    <w:qFormat/>
    <w:rsid w:val="009A3B29"/>
    <w:rPr>
      <w:rFonts w:eastAsia="MS Mincho" w:cs="Arial"/>
      <w:b/>
      <w:color w:val="FF0000"/>
      <w:szCs w:val="20"/>
    </w:rPr>
  </w:style>
  <w:style w:type="paragraph" w:styleId="TOC2">
    <w:name w:val="toc 2"/>
    <w:basedOn w:val="Normal"/>
    <w:next w:val="Normal"/>
    <w:autoRedefine/>
    <w:uiPriority w:val="39"/>
    <w:unhideWhenUsed/>
    <w:rsid w:val="00A128D3"/>
    <w:pPr>
      <w:tabs>
        <w:tab w:val="right" w:leader="dot" w:pos="7680"/>
      </w:tabs>
      <w:ind w:left="240"/>
    </w:pPr>
    <w:rPr>
      <w:noProof/>
    </w:rPr>
  </w:style>
  <w:style w:type="paragraph" w:styleId="TOC3">
    <w:name w:val="toc 3"/>
    <w:basedOn w:val="Normal"/>
    <w:next w:val="Normal"/>
    <w:autoRedefine/>
    <w:uiPriority w:val="39"/>
    <w:unhideWhenUsed/>
    <w:rsid w:val="00F57150"/>
    <w:pPr>
      <w:numPr>
        <w:numId w:val="37"/>
      </w:numPr>
      <w:tabs>
        <w:tab w:val="right" w:leader="dot" w:pos="7680"/>
      </w:tabs>
    </w:pPr>
    <w:rPr>
      <w:noProof/>
      <w:color w:val="0000FF"/>
      <w:u w:val="single"/>
    </w:rPr>
  </w:style>
  <w:style w:type="paragraph" w:customStyle="1" w:styleId="DT">
    <w:name w:val="DT"/>
    <w:aliases w:val="Term1"/>
    <w:basedOn w:val="Normal"/>
    <w:next w:val="DL"/>
    <w:rsid w:val="00A84221"/>
    <w:pPr>
      <w:keepNext/>
      <w:ind w:left="180"/>
    </w:pPr>
    <w:rPr>
      <w:rFonts w:eastAsia="MS Mincho" w:cs="Arial"/>
      <w:b/>
      <w:szCs w:val="20"/>
    </w:rPr>
  </w:style>
  <w:style w:type="paragraph" w:customStyle="1" w:styleId="DL">
    <w:name w:val="DL"/>
    <w:aliases w:val="Def1"/>
    <w:basedOn w:val="Normal"/>
    <w:next w:val="DT"/>
    <w:link w:val="DLChar"/>
    <w:rsid w:val="00A84221"/>
    <w:pPr>
      <w:keepLines/>
      <w:spacing w:after="80"/>
      <w:ind w:left="360"/>
    </w:pPr>
    <w:rPr>
      <w:rFonts w:eastAsia="MS Mincho" w:cs="Arial"/>
      <w:szCs w:val="20"/>
    </w:rPr>
  </w:style>
  <w:style w:type="character" w:customStyle="1" w:styleId="DLChar">
    <w:name w:val="DL Char"/>
    <w:aliases w:val="Def1 Char"/>
    <w:basedOn w:val="DefaultParagraphFont"/>
    <w:link w:val="DL"/>
    <w:rsid w:val="00A84221"/>
    <w:rPr>
      <w:rFonts w:asciiTheme="minorHAnsi" w:eastAsia="MS Mincho" w:hAnsiTheme="minorHAnsi" w:cs="Arial"/>
      <w:szCs w:val="20"/>
    </w:rPr>
  </w:style>
  <w:style w:type="table" w:customStyle="1" w:styleId="Tablerowcell">
    <w:name w:val="Table row cell"/>
    <w:basedOn w:val="TableNormal"/>
    <w:uiPriority w:val="99"/>
    <w:rsid w:val="007E6B48"/>
    <w:rPr>
      <w:rFonts w:asciiTheme="minorHAnsi" w:hAnsiTheme="minorHAnsi"/>
      <w:sz w:val="20"/>
    </w:rPr>
    <w:tblPr>
      <w:tblInd w:w="0" w:type="dxa"/>
      <w:tblBorders>
        <w:top w:val="single" w:sz="4" w:space="0" w:color="auto"/>
        <w:bottom w:val="single" w:sz="4" w:space="0" w:color="auto"/>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rPr>
      <w:cantSplit/>
    </w:trPr>
    <w:tcPr>
      <w:tcMar>
        <w:top w:w="20" w:type="dxa"/>
        <w:bottom w:w="20" w:type="dxa"/>
      </w:tcMar>
    </w:tcPr>
    <w:tblStylePr w:type="firstRow">
      <w:pPr>
        <w:wordWrap/>
        <w:spacing w:beforeLines="20" w:beforeAutospacing="0" w:afterLines="20" w:afterAutospacing="0"/>
      </w:pPr>
      <w:rPr>
        <w:rFonts w:ascii="Calibri" w:hAnsi="Calibri"/>
        <w:b/>
        <w:sz w:val="20"/>
      </w:rPr>
      <w:tblPr/>
      <w:trPr>
        <w:tblHeader/>
      </w:trPr>
      <w:tcPr>
        <w:tcBorders>
          <w:top w:val="single" w:sz="4" w:space="0" w:color="auto"/>
          <w:left w:val="nil"/>
          <w:bottom w:val="single" w:sz="4" w:space="0" w:color="auto"/>
          <w:right w:val="nil"/>
          <w:insideH w:val="nil"/>
          <w:insideV w:val="nil"/>
          <w:tl2br w:val="nil"/>
          <w:tr2bl w:val="nil"/>
        </w:tcBorders>
        <w:shd w:val="clear" w:color="auto" w:fill="C6D9F1" w:themeFill="text2" w:themeFillTint="33"/>
      </w:tcPr>
    </w:tblStylePr>
  </w:style>
  <w:style w:type="table" w:styleId="TableGrid">
    <w:name w:val="Table Grid"/>
    <w:basedOn w:val="TableNormal"/>
    <w:uiPriority w:val="59"/>
    <w:rsid w:val="00D460D5"/>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CommentReference">
    <w:name w:val="annotation reference"/>
    <w:basedOn w:val="DefaultParagraphFont"/>
    <w:uiPriority w:val="99"/>
    <w:semiHidden/>
    <w:rsid w:val="000E2176"/>
    <w:rPr>
      <w:sz w:val="16"/>
      <w:szCs w:val="16"/>
    </w:rPr>
  </w:style>
  <w:style w:type="paragraph" w:styleId="CommentSubject">
    <w:name w:val="annotation subject"/>
    <w:basedOn w:val="CommentText"/>
    <w:next w:val="CommentText"/>
    <w:link w:val="CommentSubjectChar"/>
    <w:uiPriority w:val="99"/>
    <w:semiHidden/>
    <w:unhideWhenUsed/>
    <w:rsid w:val="000E2176"/>
    <w:pPr>
      <w:shd w:val="clear" w:color="auto" w:fill="auto"/>
    </w:pPr>
    <w:rPr>
      <w:rFonts w:asciiTheme="minorHAnsi" w:eastAsiaTheme="minorHAnsi" w:hAnsiTheme="minorHAnsi" w:cstheme="minorBidi"/>
      <w:bCs/>
      <w:color w:val="auto"/>
      <w:sz w:val="20"/>
    </w:rPr>
  </w:style>
  <w:style w:type="character" w:customStyle="1" w:styleId="CommentSubjectChar">
    <w:name w:val="Comment Subject Char"/>
    <w:basedOn w:val="CommentTextChar"/>
    <w:link w:val="CommentSubject"/>
    <w:uiPriority w:val="99"/>
    <w:semiHidden/>
    <w:rsid w:val="000E2176"/>
    <w:rPr>
      <w:rFonts w:asciiTheme="minorHAnsi" w:eastAsia="Times New Roman" w:hAnsiTheme="minorHAnsi" w:cs="Times New Roman"/>
      <w:b/>
      <w:bCs/>
      <w:color w:val="0000FF"/>
      <w:sz w:val="20"/>
      <w:szCs w:val="20"/>
      <w:shd w:val="clear" w:color="auto" w:fill="C0C0C0"/>
    </w:rPr>
  </w:style>
  <w:style w:type="paragraph" w:styleId="HTMLPreformatted">
    <w:name w:val="HTML Preformatted"/>
    <w:basedOn w:val="Normal"/>
    <w:link w:val="HTMLPreformattedChar"/>
    <w:uiPriority w:val="99"/>
    <w:semiHidden/>
    <w:unhideWhenUsed/>
    <w:rsid w:val="00032C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32C4F"/>
    <w:rPr>
      <w:rFonts w:ascii="Courier New" w:eastAsia="Times New Roman" w:hAnsi="Courier New" w:cs="Courier New"/>
      <w:sz w:val="20"/>
      <w:szCs w:val="20"/>
    </w:rPr>
  </w:style>
  <w:style w:type="paragraph" w:customStyle="1" w:styleId="CodeBlock">
    <w:name w:val="Code Block"/>
    <w:next w:val="Normal"/>
    <w:semiHidden/>
    <w:rsid w:val="002F4644"/>
    <w:pPr>
      <w:ind w:left="360" w:right="-1195"/>
    </w:pPr>
    <w:rPr>
      <w:rFonts w:ascii="Courier New" w:eastAsia="Times New Roman" w:hAnsi="Courier New" w:cs="Times New Roman"/>
      <w:sz w:val="20"/>
      <w:szCs w:val="20"/>
    </w:rPr>
  </w:style>
  <w:style w:type="paragraph" w:customStyle="1" w:styleId="Plaintextembedded">
    <w:name w:val="Plain text embedded"/>
    <w:basedOn w:val="BodyText"/>
    <w:semiHidden/>
    <w:qFormat/>
    <w:rsid w:val="005F3ED3"/>
    <w:rPr>
      <w:rFonts w:ascii="Courier New" w:hAnsi="Courier New"/>
      <w:sz w:val="20"/>
    </w:rPr>
  </w:style>
  <w:style w:type="paragraph" w:customStyle="1" w:styleId="Checkbox">
    <w:name w:val="Checkbox"/>
    <w:basedOn w:val="BulletList"/>
    <w:semiHidden/>
    <w:qFormat/>
    <w:rsid w:val="006A3F93"/>
    <w:pPr>
      <w:numPr>
        <w:numId w:val="7"/>
      </w:numPr>
      <w:ind w:left="360"/>
    </w:pPr>
  </w:style>
  <w:style w:type="paragraph" w:styleId="NormalWeb">
    <w:name w:val="Normal (Web)"/>
    <w:basedOn w:val="Normal"/>
    <w:uiPriority w:val="99"/>
    <w:semiHidden/>
    <w:unhideWhenUsed/>
    <w:rsid w:val="00DC6049"/>
    <w:pPr>
      <w:spacing w:after="150"/>
    </w:pPr>
    <w:rPr>
      <w:rFonts w:ascii="Times New Roman" w:eastAsia="Times New Roman" w:hAnsi="Times New Roman" w:cs="Times New Roman"/>
      <w:sz w:val="24"/>
      <w:szCs w:val="24"/>
    </w:rPr>
  </w:style>
  <w:style w:type="character" w:styleId="Emphasis">
    <w:name w:val="Emphasis"/>
    <w:basedOn w:val="DefaultParagraphFont"/>
    <w:uiPriority w:val="20"/>
    <w:semiHidden/>
    <w:qFormat/>
    <w:locked/>
    <w:rsid w:val="00DC6049"/>
    <w:rPr>
      <w:i/>
      <w:iCs/>
    </w:rPr>
  </w:style>
  <w:style w:type="paragraph" w:customStyle="1" w:styleId="italic">
    <w:name w:val="italic"/>
    <w:basedOn w:val="Normal"/>
    <w:semiHidden/>
    <w:qFormat/>
    <w:rsid w:val="00A40D98"/>
  </w:style>
  <w:style w:type="paragraph" w:customStyle="1" w:styleId="Instruction">
    <w:name w:val="Instruction"/>
    <w:basedOn w:val="Normal"/>
    <w:next w:val="BodyText"/>
    <w:semiHidden/>
    <w:qFormat/>
    <w:rsid w:val="00752247"/>
    <w:pPr>
      <w:shd w:val="clear" w:color="auto" w:fill="BFBFBF" w:themeFill="background1" w:themeFillShade="BF"/>
      <w:spacing w:after="120"/>
    </w:pPr>
    <w:rPr>
      <w:sz w:val="18"/>
    </w:rPr>
  </w:style>
  <w:style w:type="paragraph" w:customStyle="1" w:styleId="InstructionBullet">
    <w:name w:val="Instruction Bullet"/>
    <w:basedOn w:val="BulletList"/>
    <w:semiHidden/>
    <w:rsid w:val="00D73C93"/>
    <w:pPr>
      <w:shd w:val="clear" w:color="auto" w:fill="BFBFBF" w:themeFill="background1" w:themeFillShade="BF"/>
      <w:spacing w:after="0"/>
    </w:pPr>
    <w:rPr>
      <w:rFonts w:eastAsia="Times New Roman" w:cs="Times New Roman"/>
      <w:sz w:val="18"/>
    </w:rPr>
  </w:style>
  <w:style w:type="character" w:styleId="PlaceholderText">
    <w:name w:val="Placeholder Text"/>
    <w:basedOn w:val="DefaultParagraphFont"/>
    <w:uiPriority w:val="99"/>
    <w:semiHidden/>
    <w:rsid w:val="00AB7770"/>
    <w:rPr>
      <w:color w:val="808080"/>
    </w:rPr>
  </w:style>
  <w:style w:type="character" w:styleId="FollowedHyperlink">
    <w:name w:val="FollowedHyperlink"/>
    <w:basedOn w:val="DefaultParagraphFont"/>
    <w:uiPriority w:val="99"/>
    <w:semiHidden/>
    <w:unhideWhenUsed/>
    <w:rsid w:val="00C11141"/>
    <w:rPr>
      <w:color w:val="800080" w:themeColor="followedHyperlink"/>
      <w:u w:val="single"/>
    </w:rPr>
  </w:style>
  <w:style w:type="paragraph" w:styleId="Revision">
    <w:name w:val="Revision"/>
    <w:hidden/>
    <w:uiPriority w:val="99"/>
    <w:semiHidden/>
    <w:rsid w:val="00453DC9"/>
    <w:rPr>
      <w:rFonts w:asciiTheme="minorHAnsi" w:hAnsiTheme="minorHAnsi"/>
    </w:rPr>
  </w:style>
  <w:style w:type="paragraph" w:customStyle="1" w:styleId="Tablebody">
    <w:name w:val="Table body"/>
    <w:basedOn w:val="Normal"/>
    <w:semiHidden/>
    <w:rsid w:val="007B2004"/>
    <w:pPr>
      <w:spacing w:beforeLines="20" w:before="48" w:afterLines="20" w:after="48"/>
    </w:pPr>
    <w:rPr>
      <w:rFonts w:ascii="Calibri" w:hAnsi="Calibri"/>
      <w:sz w:val="20"/>
    </w:rPr>
  </w:style>
  <w:style w:type="character" w:customStyle="1" w:styleId="Italic0">
    <w:name w:val="Italic"/>
    <w:basedOn w:val="DefaultParagraphFont"/>
    <w:uiPriority w:val="1"/>
    <w:semiHidden/>
    <w:qFormat/>
    <w:rsid w:val="00ED3B7D"/>
    <w:rPr>
      <w:i/>
    </w:rPr>
  </w:style>
  <w:style w:type="paragraph" w:customStyle="1" w:styleId="FigCap2">
    <w:name w:val="FigCap2"/>
    <w:basedOn w:val="FigCap"/>
    <w:semiHidden/>
    <w:qFormat/>
    <w:rsid w:val="009E1FAD"/>
    <w:pPr>
      <w:keepLines/>
      <w:tabs>
        <w:tab w:val="left" w:pos="720"/>
      </w:tabs>
      <w:spacing w:before="80" w:line="276" w:lineRule="auto"/>
      <w:ind w:left="360"/>
    </w:pPr>
    <w:rPr>
      <w:rFonts w:asciiTheme="minorHAnsi" w:eastAsiaTheme="minorHAnsi" w:hAnsiTheme="minorHAnsi" w:cstheme="minorBidi"/>
      <w:sz w:val="20"/>
      <w:szCs w:val="22"/>
    </w:rPr>
  </w:style>
  <w:style w:type="paragraph" w:styleId="NoSpacing">
    <w:name w:val="No Spacing"/>
    <w:uiPriority w:val="1"/>
    <w:semiHidden/>
    <w:qFormat/>
    <w:rsid w:val="0000105C"/>
    <w:rPr>
      <w:rFonts w:asciiTheme="minorHAnsi" w:eastAsiaTheme="minorEastAsia" w:hAnsiTheme="minorHAnsi"/>
    </w:rPr>
  </w:style>
  <w:style w:type="paragraph" w:styleId="ListParagraph">
    <w:name w:val="List Paragraph"/>
    <w:basedOn w:val="Normal"/>
    <w:uiPriority w:val="34"/>
    <w:qFormat/>
    <w:locked/>
    <w:rsid w:val="00FA3DE6"/>
    <w:pPr>
      <w:tabs>
        <w:tab w:val="num" w:pos="720"/>
      </w:tabs>
      <w:ind w:left="720"/>
    </w:pPr>
    <w:rPr>
      <w:rFonts w:ascii="Calibri" w:hAnsi="Calibri" w:cs="Calibr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inorHAnsi" w:hAnsiTheme="maj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5"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qFormat="1"/>
    <w:lsdException w:name="List" w:qFormat="1"/>
    <w:lsdException w:name="Title" w:semiHidden="0" w:uiPriority="10" w:unhideWhenUsed="0" w:qFormat="1"/>
    <w:lsdException w:name="Default Paragraph Font" w:uiPriority="1"/>
    <w:lsdException w:name="Body Text" w:qFormat="1"/>
    <w:lsdException w:name="Subtitle" w:semiHidden="0" w:uiPriority="11" w:unhideWhenUsed="0" w:qFormat="1"/>
    <w:lsdException w:name="Strong" w:locked="1" w:semiHidden="0" w:uiPriority="22" w:unhideWhenUsed="0" w:qFormat="1"/>
    <w:lsdException w:name="Emphasis" w:locked="1" w:uiPriority="20" w:unhideWhenUsed="0" w:qFormat="1"/>
    <w:lsdException w:name="Plain Text" w:uiPriority="0"/>
    <w:lsdException w:name="Table Grid" w:semiHidden="0" w:uiPriority="59" w:unhideWhenUsed="0"/>
    <w:lsdException w:name="Placeholder Text" w:unhideWhenUsed="0"/>
    <w:lsdException w:name="No Spacing" w:uiPriority="1" w:unhideWhenUsed="0" w:qFormat="1"/>
    <w:lsdException w:name="Light Shading" w:locked="1" w:semiHidden="0" w:uiPriority="60" w:unhideWhenUsed="0"/>
    <w:lsdException w:name="Light List" w:locked="1" w:semiHidden="0" w:uiPriority="61" w:unhideWhenUsed="0"/>
    <w:lsdException w:name="Light Grid" w:locked="1" w:semiHidden="0" w:uiPriority="62" w:unhideWhenUsed="0"/>
    <w:lsdException w:name="Medium Shading 1" w:locked="1" w:semiHidden="0" w:uiPriority="63" w:unhideWhenUsed="0"/>
    <w:lsdException w:name="Medium Shading 2" w:locked="1" w:semiHidden="0" w:uiPriority="64" w:unhideWhenUsed="0"/>
    <w:lsdException w:name="Medium List 1" w:locked="1" w:semiHidden="0" w:uiPriority="65" w:unhideWhenUsed="0"/>
    <w:lsdException w:name="Medium List 2" w:locked="1" w:semiHidden="0" w:uiPriority="66" w:unhideWhenUsed="0"/>
    <w:lsdException w:name="Medium Grid 1" w:locked="1" w:semiHidden="0" w:uiPriority="67" w:unhideWhenUsed="0"/>
    <w:lsdException w:name="Medium Grid 2" w:locked="1" w:semiHidden="0" w:uiPriority="68" w:unhideWhenUsed="0"/>
    <w:lsdException w:name="Medium Grid 3" w:locked="1" w:semiHidden="0" w:uiPriority="69" w:unhideWhenUsed="0"/>
    <w:lsdException w:name="Dark List" w:locked="1" w:semiHidden="0" w:uiPriority="70" w:unhideWhenUsed="0"/>
    <w:lsdException w:name="Colorful Shading" w:locked="1" w:semiHidden="0" w:uiPriority="71" w:unhideWhenUsed="0"/>
    <w:lsdException w:name="Colorful List" w:locked="1" w:semiHidden="0" w:uiPriority="72" w:unhideWhenUsed="0"/>
    <w:lsdException w:name="Colorful Grid" w:locked="1" w:semiHidden="0" w:uiPriority="73" w:unhideWhenUsed="0"/>
    <w:lsdException w:name="Light Shading Accent 1" w:locked="1" w:semiHidden="0" w:uiPriority="60" w:unhideWhenUsed="0"/>
    <w:lsdException w:name="Light List Accent 1" w:locked="1" w:semiHidden="0" w:uiPriority="61" w:unhideWhenUsed="0"/>
    <w:lsdException w:name="Light Grid Accent 1" w:locked="1" w:semiHidden="0" w:uiPriority="62" w:unhideWhenUsed="0"/>
    <w:lsdException w:name="Medium Shading 1 Accent 1" w:locked="1" w:semiHidden="0" w:uiPriority="63" w:unhideWhenUsed="0"/>
    <w:lsdException w:name="Medium Shading 2 Accent 1" w:locked="1" w:semiHidden="0" w:uiPriority="64" w:unhideWhenUsed="0"/>
    <w:lsdException w:name="Medium List 1 Accent 1" w:locked="1" w:semiHidden="0" w:uiPriority="65" w:unhideWhenUsed="0"/>
    <w:lsdException w:name="Revision" w:unhideWhenUsed="0"/>
    <w:lsdException w:name="List Paragraph" w:locked="1" w:semiHidden="0" w:uiPriority="34" w:unhideWhenUsed="0" w:qFormat="1"/>
    <w:lsdException w:name="Quote" w:locked="1" w:semiHidden="0" w:unhideWhenUsed="0"/>
    <w:lsdException w:name="Intense Quote" w:locked="1" w:unhideWhenUsed="0"/>
    <w:lsdException w:name="Medium List 2 Accent 1" w:locked="1" w:semiHidden="0" w:uiPriority="66" w:unhideWhenUsed="0"/>
    <w:lsdException w:name="Medium Grid 1 Accent 1" w:locked="1" w:semiHidden="0" w:uiPriority="67" w:unhideWhenUsed="0"/>
    <w:lsdException w:name="Medium Grid 2 Accent 1" w:locked="1" w:semiHidden="0" w:uiPriority="68" w:unhideWhenUsed="0"/>
    <w:lsdException w:name="Medium Grid 3 Accent 1" w:locked="1" w:semiHidden="0" w:uiPriority="69" w:unhideWhenUsed="0"/>
    <w:lsdException w:name="Dark List Accent 1" w:locked="1" w:semiHidden="0" w:uiPriority="70" w:unhideWhenUsed="0"/>
    <w:lsdException w:name="Colorful Shading Accent 1" w:locked="1" w:semiHidden="0" w:uiPriority="71" w:unhideWhenUsed="0"/>
    <w:lsdException w:name="Colorful List Accent 1" w:locked="1" w:semiHidden="0" w:uiPriority="72" w:unhideWhenUsed="0"/>
    <w:lsdException w:name="Colorful Grid Accent 1" w:locked="1" w:semiHidden="0" w:uiPriority="73" w:unhideWhenUsed="0"/>
    <w:lsdException w:name="Light Shading Accent 2" w:locked="1" w:semiHidden="0" w:uiPriority="60" w:unhideWhenUsed="0"/>
    <w:lsdException w:name="Light List Accent 2" w:locked="1" w:semiHidden="0" w:uiPriority="61" w:unhideWhenUsed="0"/>
    <w:lsdException w:name="Light Grid Accent 2" w:locked="1" w:semiHidden="0" w:uiPriority="62" w:unhideWhenUsed="0"/>
    <w:lsdException w:name="Medium Shading 1 Accent 2" w:locked="1" w:semiHidden="0" w:uiPriority="63" w:unhideWhenUsed="0"/>
    <w:lsdException w:name="Medium Shading 2 Accent 2" w:locked="1" w:semiHidden="0" w:uiPriority="64" w:unhideWhenUsed="0"/>
    <w:lsdException w:name="Medium List 1 Accent 2" w:locked="1" w:semiHidden="0" w:uiPriority="65" w:unhideWhenUsed="0"/>
    <w:lsdException w:name="Medium List 2 Accent 2" w:locked="1" w:semiHidden="0" w:uiPriority="66" w:unhideWhenUsed="0"/>
    <w:lsdException w:name="Medium Grid 1 Accent 2" w:locked="1" w:semiHidden="0" w:uiPriority="67" w:unhideWhenUsed="0"/>
    <w:lsdException w:name="Medium Grid 2 Accent 2" w:locked="1" w:semiHidden="0" w:uiPriority="68" w:unhideWhenUsed="0"/>
    <w:lsdException w:name="Medium Grid 3 Accent 2" w:locked="1" w:semiHidden="0" w:uiPriority="69" w:unhideWhenUsed="0"/>
    <w:lsdException w:name="Dark List Accent 2" w:locked="1" w:semiHidden="0" w:uiPriority="70" w:unhideWhenUsed="0"/>
    <w:lsdException w:name="Colorful Shading Accent 2" w:locked="1" w:semiHidden="0" w:uiPriority="71" w:unhideWhenUsed="0"/>
    <w:lsdException w:name="Colorful List Accent 2" w:locked="1" w:semiHidden="0" w:uiPriority="72" w:unhideWhenUsed="0"/>
    <w:lsdException w:name="Colorful Grid Accent 2" w:locked="1" w:semiHidden="0" w:uiPriority="73" w:unhideWhenUsed="0"/>
    <w:lsdException w:name="Light Shading Accent 3" w:locked="1" w:semiHidden="0" w:uiPriority="60" w:unhideWhenUsed="0"/>
    <w:lsdException w:name="Light List Accent 3" w:locked="1" w:semiHidden="0" w:uiPriority="61" w:unhideWhenUsed="0"/>
    <w:lsdException w:name="Light Grid Accent 3" w:locked="1" w:semiHidden="0" w:uiPriority="62" w:unhideWhenUsed="0"/>
    <w:lsdException w:name="Medium Shading 1 Accent 3" w:locked="1" w:semiHidden="0" w:uiPriority="63" w:unhideWhenUsed="0"/>
    <w:lsdException w:name="Medium Shading 2 Accent 3" w:locked="1" w:semiHidden="0" w:uiPriority="64" w:unhideWhenUsed="0"/>
    <w:lsdException w:name="Medium List 1 Accent 3" w:locked="1" w:semiHidden="0" w:uiPriority="65" w:unhideWhenUsed="0"/>
    <w:lsdException w:name="Medium List 2 Accent 3" w:locked="1" w:semiHidden="0" w:uiPriority="66" w:unhideWhenUsed="0"/>
    <w:lsdException w:name="Medium Grid 1 Accent 3" w:locked="1" w:semiHidden="0" w:uiPriority="67" w:unhideWhenUsed="0"/>
    <w:lsdException w:name="Medium Grid 2 Accent 3" w:locked="1" w:semiHidden="0" w:uiPriority="68" w:unhideWhenUsed="0"/>
    <w:lsdException w:name="Medium Grid 3 Accent 3" w:locked="1" w:semiHidden="0" w:uiPriority="69" w:unhideWhenUsed="0"/>
    <w:lsdException w:name="Dark List Accent 3" w:locked="1" w:semiHidden="0" w:uiPriority="70" w:unhideWhenUsed="0"/>
    <w:lsdException w:name="Colorful Shading Accent 3" w:locked="1" w:semiHidden="0" w:uiPriority="71" w:unhideWhenUsed="0"/>
    <w:lsdException w:name="Colorful List Accent 3" w:locked="1" w:semiHidden="0" w:uiPriority="72" w:unhideWhenUsed="0"/>
    <w:lsdException w:name="Colorful Grid Accent 3" w:locked="1" w:semiHidden="0" w:uiPriority="73" w:unhideWhenUsed="0"/>
    <w:lsdException w:name="Light Shading Accent 4" w:locked="1" w:semiHidden="0" w:uiPriority="60" w:unhideWhenUsed="0"/>
    <w:lsdException w:name="Light List Accent 4" w:locked="1" w:semiHidden="0" w:uiPriority="61" w:unhideWhenUsed="0"/>
    <w:lsdException w:name="Light Grid Accent 4" w:locked="1" w:semiHidden="0" w:uiPriority="62" w:unhideWhenUsed="0"/>
    <w:lsdException w:name="Medium Shading 1 Accent 4" w:locked="1" w:semiHidden="0" w:uiPriority="63" w:unhideWhenUsed="0"/>
    <w:lsdException w:name="Medium Shading 2 Accent 4" w:locked="1" w:semiHidden="0" w:uiPriority="64" w:unhideWhenUsed="0"/>
    <w:lsdException w:name="Medium List 1 Accent 4" w:locked="1" w:semiHidden="0" w:uiPriority="65" w:unhideWhenUsed="0"/>
    <w:lsdException w:name="Medium List 2 Accent 4" w:locked="1" w:semiHidden="0" w:uiPriority="66" w:unhideWhenUsed="0"/>
    <w:lsdException w:name="Medium Grid 1 Accent 4" w:locked="1" w:semiHidden="0" w:uiPriority="67" w:unhideWhenUsed="0"/>
    <w:lsdException w:name="Medium Grid 2 Accent 4" w:locked="1" w:semiHidden="0" w:uiPriority="68" w:unhideWhenUsed="0"/>
    <w:lsdException w:name="Medium Grid 3 Accent 4" w:locked="1" w:semiHidden="0" w:uiPriority="69" w:unhideWhenUsed="0"/>
    <w:lsdException w:name="Dark List Accent 4" w:locked="1" w:semiHidden="0" w:uiPriority="70" w:unhideWhenUsed="0"/>
    <w:lsdException w:name="Colorful Shading Accent 4" w:locked="1" w:semiHidden="0" w:uiPriority="71" w:unhideWhenUsed="0"/>
    <w:lsdException w:name="Colorful List Accent 4" w:locked="1" w:semiHidden="0" w:uiPriority="72" w:unhideWhenUsed="0"/>
    <w:lsdException w:name="Colorful Grid Accent 4" w:locked="1" w:semiHidden="0" w:uiPriority="73" w:unhideWhenUsed="0"/>
    <w:lsdException w:name="Light Shading Accent 5" w:locked="1" w:semiHidden="0" w:uiPriority="60" w:unhideWhenUsed="0"/>
    <w:lsdException w:name="Light List Accent 5" w:locked="1" w:semiHidden="0" w:uiPriority="61" w:unhideWhenUsed="0"/>
    <w:lsdException w:name="Light Grid Accent 5" w:locked="1" w:semiHidden="0" w:uiPriority="62" w:unhideWhenUsed="0"/>
    <w:lsdException w:name="Medium Shading 1 Accent 5" w:locked="1" w:semiHidden="0" w:uiPriority="63" w:unhideWhenUsed="0"/>
    <w:lsdException w:name="Medium Shading 2 Accent 5" w:locked="1" w:semiHidden="0" w:uiPriority="64" w:unhideWhenUsed="0"/>
    <w:lsdException w:name="Medium List 1 Accent 5" w:locked="1" w:semiHidden="0" w:uiPriority="65" w:unhideWhenUsed="0"/>
    <w:lsdException w:name="Medium List 2 Accent 5" w:locked="1" w:semiHidden="0" w:uiPriority="66" w:unhideWhenUsed="0"/>
    <w:lsdException w:name="Medium Grid 1 Accent 5" w:locked="1" w:semiHidden="0" w:uiPriority="67" w:unhideWhenUsed="0"/>
    <w:lsdException w:name="Medium Grid 2 Accent 5" w:locked="1" w:semiHidden="0" w:uiPriority="68" w:unhideWhenUsed="0"/>
    <w:lsdException w:name="Medium Grid 3 Accent 5" w:locked="1" w:semiHidden="0" w:uiPriority="69" w:unhideWhenUsed="0"/>
    <w:lsdException w:name="Dark List Accent 5" w:locked="1" w:semiHidden="0" w:uiPriority="70" w:unhideWhenUsed="0"/>
    <w:lsdException w:name="Colorful Shading Accent 5" w:locked="1" w:semiHidden="0" w:uiPriority="71" w:unhideWhenUsed="0"/>
    <w:lsdException w:name="Colorful List Accent 5" w:locked="1" w:semiHidden="0" w:uiPriority="72" w:unhideWhenUsed="0"/>
    <w:lsdException w:name="Colorful Grid Accent 5" w:locked="1" w:semiHidden="0" w:uiPriority="73" w:unhideWhenUsed="0"/>
    <w:lsdException w:name="Light Shading Accent 6" w:locked="1" w:semiHidden="0" w:uiPriority="60" w:unhideWhenUsed="0"/>
    <w:lsdException w:name="Light List Accent 6" w:locked="1" w:semiHidden="0" w:uiPriority="61" w:unhideWhenUsed="0"/>
    <w:lsdException w:name="Light Grid Accent 6" w:locked="1" w:semiHidden="0" w:uiPriority="62" w:unhideWhenUsed="0"/>
    <w:lsdException w:name="Medium Shading 1 Accent 6" w:locked="1" w:semiHidden="0" w:uiPriority="63" w:unhideWhenUsed="0"/>
    <w:lsdException w:name="Medium Shading 2 Accent 6" w:locked="1" w:semiHidden="0" w:uiPriority="64" w:unhideWhenUsed="0"/>
    <w:lsdException w:name="Medium List 1 Accent 6" w:locked="1" w:semiHidden="0" w:uiPriority="65" w:unhideWhenUsed="0"/>
    <w:lsdException w:name="Medium List 2 Accent 6" w:locked="1" w:semiHidden="0" w:uiPriority="66" w:unhideWhenUsed="0"/>
    <w:lsdException w:name="Medium Grid 1 Accent 6" w:locked="1" w:semiHidden="0" w:uiPriority="67" w:unhideWhenUsed="0"/>
    <w:lsdException w:name="Medium Grid 2 Accent 6" w:locked="1" w:semiHidden="0" w:uiPriority="68" w:unhideWhenUsed="0"/>
    <w:lsdException w:name="Medium Grid 3 Accent 6" w:locked="1" w:semiHidden="0" w:uiPriority="69" w:unhideWhenUsed="0"/>
    <w:lsdException w:name="Dark List Accent 6" w:locked="1" w:semiHidden="0" w:uiPriority="70" w:unhideWhenUsed="0"/>
    <w:lsdException w:name="Colorful Shading Accent 6" w:locked="1" w:semiHidden="0" w:uiPriority="71" w:unhideWhenUsed="0"/>
    <w:lsdException w:name="Colorful List Accent 6" w:locked="1" w:semiHidden="0" w:uiPriority="72" w:unhideWhenUsed="0"/>
    <w:lsdException w:name="Colorful Grid Accent 6" w:locked="1" w:semiHidden="0" w:uiPriority="73" w:unhideWhenUsed="0"/>
    <w:lsdException w:name="Subtle Emphasis" w:locked="1" w:unhideWhenUsed="0"/>
    <w:lsdException w:name="Intense Emphasis" w:locked="1" w:unhideWhenUsed="0"/>
    <w:lsdException w:name="Subtle Reference" w:locked="1" w:unhideWhenUsed="0"/>
    <w:lsdException w:name="Intense Reference" w:locked="1" w:unhideWhenUsed="0"/>
    <w:lsdException w:name="Book Title" w:uiPriority="33" w:unhideWhenUsed="0" w:qFormat="1"/>
    <w:lsdException w:name="Bibliography" w:uiPriority="37"/>
    <w:lsdException w:name="TOC Heading" w:uiPriority="39" w:qFormat="1"/>
  </w:latentStyles>
  <w:style w:type="paragraph" w:default="1" w:styleId="Normal">
    <w:name w:val="Normal"/>
    <w:semiHidden/>
    <w:qFormat/>
    <w:rsid w:val="009F6506"/>
    <w:rPr>
      <w:rFonts w:asciiTheme="minorHAnsi" w:hAnsiTheme="minorHAnsi"/>
    </w:rPr>
  </w:style>
  <w:style w:type="paragraph" w:styleId="Heading1">
    <w:name w:val="heading 1"/>
    <w:aliases w:val="h1"/>
    <w:basedOn w:val="Normal"/>
    <w:next w:val="BodyText"/>
    <w:link w:val="Heading1Char"/>
    <w:uiPriority w:val="9"/>
    <w:qFormat/>
    <w:rsid w:val="00A74EF8"/>
    <w:pPr>
      <w:keepNext/>
      <w:keepLines/>
      <w:pBdr>
        <w:bottom w:val="single" w:sz="2" w:space="1" w:color="000080"/>
      </w:pBdr>
      <w:spacing w:before="240" w:after="80"/>
      <w:ind w:left="-720"/>
      <w:outlineLvl w:val="0"/>
    </w:pPr>
    <w:rPr>
      <w:rFonts w:ascii="Arial" w:eastAsiaTheme="majorEastAsia" w:hAnsi="Arial" w:cstheme="majorBidi"/>
      <w:bCs/>
      <w:sz w:val="28"/>
      <w:szCs w:val="28"/>
    </w:rPr>
  </w:style>
  <w:style w:type="paragraph" w:styleId="Heading2">
    <w:name w:val="heading 2"/>
    <w:aliases w:val="h2"/>
    <w:basedOn w:val="Normal"/>
    <w:next w:val="BodyText"/>
    <w:link w:val="Heading2Char"/>
    <w:uiPriority w:val="9"/>
    <w:qFormat/>
    <w:rsid w:val="00F57150"/>
    <w:pPr>
      <w:keepNext/>
      <w:keepLines/>
      <w:tabs>
        <w:tab w:val="left" w:pos="360"/>
        <w:tab w:val="left" w:pos="720"/>
        <w:tab w:val="center" w:pos="4680"/>
        <w:tab w:val="right" w:pos="9360"/>
      </w:tabs>
      <w:spacing w:before="240" w:after="160"/>
      <w:ind w:left="-360"/>
      <w:outlineLvl w:val="1"/>
    </w:pPr>
    <w:rPr>
      <w:rFonts w:eastAsia="MS Mincho" w:cs="Arial"/>
      <w:b/>
      <w:color w:val="0070C0"/>
      <w:sz w:val="28"/>
      <w:szCs w:val="20"/>
    </w:rPr>
  </w:style>
  <w:style w:type="paragraph" w:styleId="Heading3">
    <w:name w:val="heading 3"/>
    <w:aliases w:val="h3"/>
    <w:basedOn w:val="Normal"/>
    <w:next w:val="BodyText"/>
    <w:link w:val="Heading3Char"/>
    <w:uiPriority w:val="9"/>
    <w:qFormat/>
    <w:rsid w:val="00503DB9"/>
    <w:pPr>
      <w:keepNext/>
      <w:keepLines/>
      <w:spacing w:before="240" w:after="80"/>
      <w:ind w:left="-360"/>
      <w:outlineLvl w:val="2"/>
    </w:pPr>
    <w:rPr>
      <w:rFonts w:ascii="Arial" w:eastAsiaTheme="majorEastAsia" w:hAnsi="Arial" w:cstheme="majorBidi"/>
      <w:bCs/>
      <w:sz w:val="24"/>
    </w:rPr>
  </w:style>
  <w:style w:type="paragraph" w:styleId="Heading4">
    <w:name w:val="heading 4"/>
    <w:aliases w:val="h4"/>
    <w:basedOn w:val="Normal"/>
    <w:next w:val="BodyText"/>
    <w:link w:val="Heading4Char"/>
    <w:qFormat/>
    <w:rsid w:val="00A74EF8"/>
    <w:pPr>
      <w:keepNext/>
      <w:keepLines/>
      <w:spacing w:before="200" w:after="40"/>
      <w:outlineLvl w:val="3"/>
    </w:pPr>
    <w:rPr>
      <w:rFonts w:ascii="Arial" w:eastAsiaTheme="majorEastAsia" w:hAnsi="Arial" w:cstheme="majorBidi"/>
      <w:b/>
      <w:bCs/>
      <w:iCs/>
      <w:sz w:val="20"/>
    </w:rPr>
  </w:style>
  <w:style w:type="paragraph" w:styleId="Heading5">
    <w:name w:val="heading 5"/>
    <w:aliases w:val="h5"/>
    <w:basedOn w:val="Normal"/>
    <w:next w:val="BodyText"/>
    <w:link w:val="Heading5Char"/>
    <w:uiPriority w:val="9"/>
    <w:semiHidden/>
    <w:qFormat/>
    <w:rsid w:val="00BE6089"/>
    <w:pPr>
      <w:keepNext/>
      <w:keepLines/>
      <w:spacing w:before="200"/>
      <w:outlineLvl w:val="4"/>
    </w:pPr>
    <w:rPr>
      <w:rFonts w:ascii="Arial" w:eastAsiaTheme="majorEastAsia" w:hAnsi="Arial" w:cstheme="majorBidi"/>
      <w:b/>
      <w:color w:val="244061" w:themeColor="accent1" w:themeShade="80"/>
      <w:sz w:val="20"/>
    </w:rPr>
  </w:style>
  <w:style w:type="paragraph" w:styleId="Heading6">
    <w:name w:val="heading 6"/>
    <w:basedOn w:val="Normal"/>
    <w:next w:val="Normal"/>
    <w:link w:val="Heading6Char"/>
    <w:uiPriority w:val="9"/>
    <w:semiHidden/>
    <w:qFormat/>
    <w:rsid w:val="00B547C2"/>
    <w:pPr>
      <w:keepNext/>
      <w:keepLines/>
      <w:spacing w:before="200"/>
      <w:ind w:left="-360"/>
      <w:outlineLvl w:val="5"/>
    </w:pPr>
    <w:rPr>
      <w:rFonts w:ascii="Arial" w:eastAsiaTheme="majorEastAsia" w:hAnsi="Arial" w:cstheme="majorBidi"/>
      <w:b/>
      <w:iCs/>
      <w:color w:val="365F91" w:themeColor="accent1" w:themeShade="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qFormat/>
    <w:rsid w:val="00077E76"/>
    <w:pPr>
      <w:tabs>
        <w:tab w:val="left" w:pos="360"/>
        <w:tab w:val="left" w:pos="720"/>
      </w:tabs>
      <w:spacing w:after="160"/>
    </w:pPr>
    <w:rPr>
      <w:rFonts w:eastAsia="MS Mincho" w:cs="Arial"/>
      <w:szCs w:val="20"/>
    </w:rPr>
  </w:style>
  <w:style w:type="character" w:customStyle="1" w:styleId="BodyTextChar">
    <w:name w:val="Body Text Char"/>
    <w:basedOn w:val="DefaultParagraphFont"/>
    <w:link w:val="BodyText"/>
    <w:uiPriority w:val="99"/>
    <w:rsid w:val="00077E76"/>
    <w:rPr>
      <w:rFonts w:eastAsia="MS Mincho" w:cs="Arial"/>
      <w:szCs w:val="20"/>
    </w:rPr>
  </w:style>
  <w:style w:type="character" w:customStyle="1" w:styleId="Heading1Char">
    <w:name w:val="Heading 1 Char"/>
    <w:aliases w:val="h1 Char"/>
    <w:basedOn w:val="DefaultParagraphFont"/>
    <w:link w:val="Heading1"/>
    <w:uiPriority w:val="9"/>
    <w:rsid w:val="00A74EF8"/>
    <w:rPr>
      <w:rFonts w:ascii="Arial" w:eastAsiaTheme="majorEastAsia" w:hAnsi="Arial" w:cstheme="majorBidi"/>
      <w:bCs/>
      <w:sz w:val="28"/>
      <w:szCs w:val="28"/>
    </w:rPr>
  </w:style>
  <w:style w:type="character" w:customStyle="1" w:styleId="Heading2Char">
    <w:name w:val="Heading 2 Char"/>
    <w:aliases w:val="h2 Char"/>
    <w:basedOn w:val="DefaultParagraphFont"/>
    <w:link w:val="Heading2"/>
    <w:uiPriority w:val="9"/>
    <w:rsid w:val="00F57150"/>
    <w:rPr>
      <w:rFonts w:asciiTheme="minorHAnsi" w:eastAsia="MS Mincho" w:hAnsiTheme="minorHAnsi" w:cs="Arial"/>
      <w:b/>
      <w:color w:val="0070C0"/>
      <w:sz w:val="28"/>
      <w:szCs w:val="20"/>
    </w:rPr>
  </w:style>
  <w:style w:type="character" w:customStyle="1" w:styleId="Heading3Char">
    <w:name w:val="Heading 3 Char"/>
    <w:aliases w:val="h3 Char"/>
    <w:basedOn w:val="DefaultParagraphFont"/>
    <w:link w:val="Heading3"/>
    <w:uiPriority w:val="9"/>
    <w:rsid w:val="00503DB9"/>
    <w:rPr>
      <w:rFonts w:ascii="Arial" w:eastAsiaTheme="majorEastAsia" w:hAnsi="Arial" w:cstheme="majorBidi"/>
      <w:bCs/>
      <w:sz w:val="24"/>
    </w:rPr>
  </w:style>
  <w:style w:type="character" w:customStyle="1" w:styleId="Heading4Char">
    <w:name w:val="Heading 4 Char"/>
    <w:aliases w:val="h4 Char"/>
    <w:basedOn w:val="DefaultParagraphFont"/>
    <w:link w:val="Heading4"/>
    <w:rsid w:val="00A74EF8"/>
    <w:rPr>
      <w:rFonts w:ascii="Arial" w:eastAsiaTheme="majorEastAsia" w:hAnsi="Arial" w:cstheme="majorBidi"/>
      <w:b/>
      <w:bCs/>
      <w:iCs/>
      <w:sz w:val="20"/>
    </w:rPr>
  </w:style>
  <w:style w:type="character" w:customStyle="1" w:styleId="Heading5Char">
    <w:name w:val="Heading 5 Char"/>
    <w:aliases w:val="h5 Char"/>
    <w:basedOn w:val="DefaultParagraphFont"/>
    <w:link w:val="Heading5"/>
    <w:uiPriority w:val="9"/>
    <w:semiHidden/>
    <w:rsid w:val="00BE6089"/>
    <w:rPr>
      <w:rFonts w:ascii="Arial" w:eastAsiaTheme="majorEastAsia" w:hAnsi="Arial" w:cstheme="majorBidi"/>
      <w:b/>
      <w:color w:val="244061" w:themeColor="accent1" w:themeShade="80"/>
      <w:sz w:val="20"/>
    </w:rPr>
  </w:style>
  <w:style w:type="character" w:customStyle="1" w:styleId="Heading6Char">
    <w:name w:val="Heading 6 Char"/>
    <w:basedOn w:val="DefaultParagraphFont"/>
    <w:link w:val="Heading6"/>
    <w:uiPriority w:val="9"/>
    <w:rsid w:val="00752247"/>
    <w:rPr>
      <w:rFonts w:ascii="Arial" w:eastAsiaTheme="majorEastAsia" w:hAnsi="Arial" w:cstheme="majorBidi"/>
      <w:b/>
      <w:iCs/>
      <w:color w:val="365F91" w:themeColor="accent1" w:themeShade="BF"/>
      <w:sz w:val="20"/>
    </w:rPr>
  </w:style>
  <w:style w:type="character" w:customStyle="1" w:styleId="Small">
    <w:name w:val="Small"/>
    <w:basedOn w:val="DefaultParagraphFont"/>
    <w:uiPriority w:val="1"/>
    <w:qFormat/>
    <w:rsid w:val="00AE4752"/>
    <w:rPr>
      <w:sz w:val="18"/>
    </w:rPr>
  </w:style>
  <w:style w:type="paragraph" w:styleId="CommentText">
    <w:name w:val="annotation text"/>
    <w:aliases w:val="ed"/>
    <w:next w:val="Normal"/>
    <w:link w:val="CommentTextChar"/>
    <w:semiHidden/>
    <w:rsid w:val="00DE77A4"/>
    <w:pPr>
      <w:shd w:val="clear" w:color="auto" w:fill="C0C0C0"/>
    </w:pPr>
    <w:rPr>
      <w:rFonts w:ascii="Arial" w:eastAsia="Times New Roman" w:hAnsi="Arial" w:cs="Times New Roman"/>
      <w:b/>
      <w:color w:val="0000FF"/>
      <w:sz w:val="16"/>
      <w:szCs w:val="20"/>
    </w:rPr>
  </w:style>
  <w:style w:type="character" w:customStyle="1" w:styleId="CommentTextChar">
    <w:name w:val="Comment Text Char"/>
    <w:aliases w:val="ed Char"/>
    <w:basedOn w:val="DefaultParagraphFont"/>
    <w:link w:val="CommentText"/>
    <w:semiHidden/>
    <w:rsid w:val="00DE77A4"/>
    <w:rPr>
      <w:rFonts w:ascii="Arial" w:eastAsia="Times New Roman" w:hAnsi="Arial" w:cs="Times New Roman"/>
      <w:b/>
      <w:color w:val="0000FF"/>
      <w:sz w:val="16"/>
      <w:szCs w:val="20"/>
      <w:shd w:val="clear" w:color="auto" w:fill="C0C0C0"/>
    </w:rPr>
  </w:style>
  <w:style w:type="paragraph" w:styleId="Title">
    <w:name w:val="Title"/>
    <w:next w:val="BodyText"/>
    <w:link w:val="TitleChar"/>
    <w:uiPriority w:val="10"/>
    <w:qFormat/>
    <w:rsid w:val="00D005DF"/>
    <w:pPr>
      <w:spacing w:before="1320" w:after="480"/>
    </w:pPr>
    <w:rPr>
      <w:rFonts w:ascii="Arial" w:eastAsia="MS Mincho" w:hAnsi="Arial" w:cs="Arial"/>
      <w:bCs/>
      <w:kern w:val="28"/>
      <w:sz w:val="48"/>
      <w:szCs w:val="48"/>
    </w:rPr>
  </w:style>
  <w:style w:type="character" w:customStyle="1" w:styleId="TitleChar">
    <w:name w:val="Title Char"/>
    <w:basedOn w:val="DefaultParagraphFont"/>
    <w:link w:val="Title"/>
    <w:uiPriority w:val="10"/>
    <w:rsid w:val="00D005DF"/>
    <w:rPr>
      <w:rFonts w:ascii="Arial" w:eastAsia="MS Mincho" w:hAnsi="Arial" w:cs="Arial"/>
      <w:bCs/>
      <w:kern w:val="28"/>
      <w:sz w:val="48"/>
      <w:szCs w:val="48"/>
    </w:rPr>
  </w:style>
  <w:style w:type="paragraph" w:customStyle="1" w:styleId="Procedure">
    <w:name w:val="Procedure"/>
    <w:basedOn w:val="Normal"/>
    <w:next w:val="List"/>
    <w:qFormat/>
    <w:rsid w:val="00A6731E"/>
    <w:pPr>
      <w:keepNext/>
      <w:keepLines/>
      <w:pBdr>
        <w:bottom w:val="single" w:sz="2" w:space="1" w:color="000080"/>
      </w:pBdr>
      <w:spacing w:before="240" w:after="120"/>
    </w:pPr>
    <w:rPr>
      <w:rFonts w:ascii="Arial" w:eastAsia="MS Mincho" w:hAnsi="Arial" w:cs="Arial"/>
      <w:b/>
      <w:color w:val="000080"/>
      <w:sz w:val="20"/>
      <w:szCs w:val="20"/>
    </w:rPr>
  </w:style>
  <w:style w:type="paragraph" w:styleId="List">
    <w:name w:val="List"/>
    <w:basedOn w:val="BodyText"/>
    <w:uiPriority w:val="99"/>
    <w:qFormat/>
    <w:rsid w:val="002A00E9"/>
    <w:pPr>
      <w:spacing w:after="80"/>
      <w:ind w:left="360" w:hanging="360"/>
    </w:pPr>
  </w:style>
  <w:style w:type="paragraph" w:styleId="TOC1">
    <w:name w:val="toc 1"/>
    <w:basedOn w:val="Normal"/>
    <w:autoRedefine/>
    <w:uiPriority w:val="39"/>
    <w:unhideWhenUsed/>
    <w:rsid w:val="00D35C6C"/>
    <w:pPr>
      <w:tabs>
        <w:tab w:val="right" w:leader="dot" w:pos="7680"/>
      </w:tabs>
    </w:pPr>
    <w:rPr>
      <w:rFonts w:eastAsiaTheme="minorEastAsia"/>
      <w:noProof/>
    </w:rPr>
  </w:style>
  <w:style w:type="paragraph" w:customStyle="1" w:styleId="TableHead">
    <w:name w:val="Table Head"/>
    <w:basedOn w:val="BodyText"/>
    <w:next w:val="BodyText"/>
    <w:rsid w:val="00D8598F"/>
    <w:pPr>
      <w:keepNext/>
      <w:keepLines/>
      <w:spacing w:before="160" w:after="0"/>
      <w:ind w:left="-720"/>
    </w:pPr>
    <w:rPr>
      <w:b/>
      <w:sz w:val="20"/>
    </w:rPr>
  </w:style>
  <w:style w:type="paragraph" w:customStyle="1" w:styleId="Disclaimertext">
    <w:name w:val="Disclaimertext"/>
    <w:basedOn w:val="Normal"/>
    <w:next w:val="Normal"/>
    <w:semiHidden/>
    <w:rsid w:val="004D2E11"/>
    <w:rPr>
      <w:rFonts w:ascii="Arial" w:eastAsia="MS Mincho" w:hAnsi="Arial" w:cs="Arial"/>
      <w:i/>
      <w:sz w:val="16"/>
      <w:szCs w:val="16"/>
    </w:rPr>
  </w:style>
  <w:style w:type="paragraph" w:customStyle="1" w:styleId="Version">
    <w:name w:val="Version"/>
    <w:basedOn w:val="Normal"/>
    <w:next w:val="BodyText"/>
    <w:semiHidden/>
    <w:rsid w:val="00D005DF"/>
    <w:pPr>
      <w:keepLines/>
      <w:spacing w:after="360"/>
    </w:pPr>
    <w:rPr>
      <w:rFonts w:eastAsia="MS Mincho" w:cs="Arial"/>
      <w:noProof/>
      <w:sz w:val="18"/>
      <w:szCs w:val="20"/>
    </w:rPr>
  </w:style>
  <w:style w:type="character" w:styleId="Hyperlink">
    <w:name w:val="Hyperlink"/>
    <w:uiPriority w:val="99"/>
    <w:rsid w:val="00DE77A4"/>
    <w:rPr>
      <w:color w:val="0000FF"/>
      <w:u w:val="single"/>
    </w:rPr>
  </w:style>
  <w:style w:type="paragraph" w:customStyle="1" w:styleId="BodyTextLink">
    <w:name w:val="Body Text Link"/>
    <w:basedOn w:val="BodyText"/>
    <w:next w:val="BulletList"/>
    <w:qFormat/>
    <w:rsid w:val="00DE77A4"/>
    <w:pPr>
      <w:keepNext/>
      <w:keepLines/>
      <w:spacing w:after="80"/>
    </w:pPr>
  </w:style>
  <w:style w:type="paragraph" w:customStyle="1" w:styleId="BulletList">
    <w:name w:val="Bullet List"/>
    <w:basedOn w:val="Normal"/>
    <w:rsid w:val="00BF0B2D"/>
    <w:pPr>
      <w:numPr>
        <w:numId w:val="1"/>
      </w:numPr>
      <w:tabs>
        <w:tab w:val="left" w:pos="360"/>
      </w:tabs>
      <w:spacing w:after="80"/>
      <w:ind w:left="360"/>
    </w:pPr>
    <w:rPr>
      <w:rFonts w:eastAsia="MS Mincho" w:cs="Arial"/>
      <w:szCs w:val="20"/>
    </w:rPr>
  </w:style>
  <w:style w:type="character" w:styleId="Strong">
    <w:name w:val="Strong"/>
    <w:basedOn w:val="DefaultParagraphFont"/>
    <w:uiPriority w:val="22"/>
    <w:semiHidden/>
    <w:qFormat/>
    <w:locked/>
    <w:rsid w:val="00DE77A4"/>
    <w:rPr>
      <w:b/>
      <w:bCs/>
    </w:rPr>
  </w:style>
  <w:style w:type="character" w:customStyle="1" w:styleId="Bold">
    <w:name w:val="Bold"/>
    <w:basedOn w:val="DefaultParagraphFont"/>
    <w:uiPriority w:val="1"/>
    <w:qFormat/>
    <w:rsid w:val="00DE77A4"/>
    <w:rPr>
      <w:b/>
    </w:rPr>
  </w:style>
  <w:style w:type="paragraph" w:styleId="Header">
    <w:name w:val="header"/>
    <w:basedOn w:val="BodyText"/>
    <w:link w:val="HeaderChar"/>
    <w:semiHidden/>
    <w:rsid w:val="00A6731E"/>
    <w:pPr>
      <w:pBdr>
        <w:bottom w:val="single" w:sz="2" w:space="1" w:color="000080"/>
      </w:pBdr>
      <w:tabs>
        <w:tab w:val="center" w:pos="4680"/>
        <w:tab w:val="right" w:pos="9360"/>
      </w:tabs>
      <w:jc w:val="right"/>
    </w:pPr>
    <w:rPr>
      <w:sz w:val="16"/>
    </w:rPr>
  </w:style>
  <w:style w:type="character" w:customStyle="1" w:styleId="HeaderChar">
    <w:name w:val="Header Char"/>
    <w:basedOn w:val="DefaultParagraphFont"/>
    <w:link w:val="Header"/>
    <w:semiHidden/>
    <w:rsid w:val="00752247"/>
    <w:rPr>
      <w:rFonts w:asciiTheme="minorHAnsi" w:eastAsia="MS Mincho" w:hAnsiTheme="minorHAnsi" w:cs="Arial"/>
      <w:sz w:val="16"/>
      <w:szCs w:val="20"/>
    </w:rPr>
  </w:style>
  <w:style w:type="paragraph" w:styleId="Footer">
    <w:name w:val="footer"/>
    <w:basedOn w:val="Normal"/>
    <w:link w:val="FooterChar"/>
    <w:unhideWhenUsed/>
    <w:rsid w:val="00DE77A4"/>
    <w:pPr>
      <w:tabs>
        <w:tab w:val="center" w:pos="4680"/>
        <w:tab w:val="right" w:pos="9360"/>
      </w:tabs>
    </w:pPr>
    <w:rPr>
      <w:sz w:val="16"/>
    </w:rPr>
  </w:style>
  <w:style w:type="character" w:customStyle="1" w:styleId="FooterChar">
    <w:name w:val="Footer Char"/>
    <w:basedOn w:val="DefaultParagraphFont"/>
    <w:link w:val="Footer"/>
    <w:rsid w:val="00DE77A4"/>
    <w:rPr>
      <w:sz w:val="16"/>
    </w:rPr>
  </w:style>
  <w:style w:type="paragraph" w:styleId="BalloonText">
    <w:name w:val="Balloon Text"/>
    <w:basedOn w:val="Normal"/>
    <w:link w:val="BalloonTextChar"/>
    <w:uiPriority w:val="99"/>
    <w:semiHidden/>
    <w:unhideWhenUsed/>
    <w:rsid w:val="00DE77A4"/>
    <w:rPr>
      <w:rFonts w:ascii="Tahoma" w:hAnsi="Tahoma" w:cs="Tahoma"/>
      <w:sz w:val="16"/>
      <w:szCs w:val="16"/>
    </w:rPr>
  </w:style>
  <w:style w:type="character" w:customStyle="1" w:styleId="BalloonTextChar">
    <w:name w:val="Balloon Text Char"/>
    <w:basedOn w:val="DefaultParagraphFont"/>
    <w:link w:val="BalloonText"/>
    <w:uiPriority w:val="99"/>
    <w:semiHidden/>
    <w:rsid w:val="00DE77A4"/>
    <w:rPr>
      <w:rFonts w:ascii="Tahoma" w:hAnsi="Tahoma" w:cs="Tahoma"/>
      <w:sz w:val="16"/>
      <w:szCs w:val="16"/>
    </w:rPr>
  </w:style>
  <w:style w:type="paragraph" w:styleId="BodyTextIndent">
    <w:name w:val="Body Text Indent"/>
    <w:basedOn w:val="Normal"/>
    <w:link w:val="BodyTextIndentChar"/>
    <w:uiPriority w:val="99"/>
    <w:rsid w:val="00875312"/>
    <w:pPr>
      <w:spacing w:after="80"/>
      <w:ind w:left="360"/>
    </w:pPr>
    <w:rPr>
      <w:rFonts w:eastAsia="MS Mincho" w:cs="Arial"/>
      <w:szCs w:val="20"/>
    </w:rPr>
  </w:style>
  <w:style w:type="character" w:customStyle="1" w:styleId="BodyTextIndentChar">
    <w:name w:val="Body Text Indent Char"/>
    <w:basedOn w:val="DefaultParagraphFont"/>
    <w:link w:val="BodyTextIndent"/>
    <w:uiPriority w:val="99"/>
    <w:rsid w:val="00875312"/>
    <w:rPr>
      <w:rFonts w:eastAsia="MS Mincho" w:cs="Arial"/>
      <w:szCs w:val="20"/>
    </w:rPr>
  </w:style>
  <w:style w:type="paragraph" w:customStyle="1" w:styleId="BulletList2">
    <w:name w:val="Bullet List 2"/>
    <w:basedOn w:val="BulletList"/>
    <w:rsid w:val="006958EA"/>
    <w:pPr>
      <w:tabs>
        <w:tab w:val="clear" w:pos="360"/>
      </w:tabs>
      <w:ind w:left="720"/>
    </w:pPr>
  </w:style>
  <w:style w:type="paragraph" w:styleId="PlainText">
    <w:name w:val="Plain Text"/>
    <w:aliases w:val="Code"/>
    <w:link w:val="PlainTextChar"/>
    <w:rsid w:val="007B1872"/>
    <w:pPr>
      <w:shd w:val="clear" w:color="auto" w:fill="D9D9D9" w:themeFill="background1" w:themeFillShade="D9"/>
    </w:pPr>
    <w:rPr>
      <w:rFonts w:ascii="Lucida Sans Typewriter" w:eastAsia="MS Mincho" w:hAnsi="Lucida Sans Typewriter" w:cs="Courier New"/>
      <w:noProof/>
      <w:color w:val="000000"/>
      <w:sz w:val="18"/>
      <w:szCs w:val="20"/>
    </w:rPr>
  </w:style>
  <w:style w:type="character" w:customStyle="1" w:styleId="PlainTextChar">
    <w:name w:val="Plain Text Char"/>
    <w:aliases w:val="Code Char"/>
    <w:basedOn w:val="DefaultParagraphFont"/>
    <w:link w:val="PlainText"/>
    <w:rsid w:val="009F6506"/>
    <w:rPr>
      <w:rFonts w:ascii="Lucida Sans Typewriter" w:eastAsia="MS Mincho" w:hAnsi="Lucida Sans Typewriter" w:cs="Courier New"/>
      <w:noProof/>
      <w:color w:val="000000"/>
      <w:sz w:val="18"/>
      <w:szCs w:val="20"/>
      <w:shd w:val="clear" w:color="auto" w:fill="D9D9D9" w:themeFill="background1" w:themeFillShade="D9"/>
    </w:rPr>
  </w:style>
  <w:style w:type="character" w:customStyle="1" w:styleId="EmbeddedCode">
    <w:name w:val="Embedded Code"/>
    <w:basedOn w:val="DefaultParagraphFont"/>
    <w:semiHidden/>
    <w:rsid w:val="00077E76"/>
    <w:rPr>
      <w:rFonts w:ascii="Courier New" w:hAnsi="Courier New"/>
      <w:sz w:val="18"/>
    </w:rPr>
  </w:style>
  <w:style w:type="paragraph" w:customStyle="1" w:styleId="Le">
    <w:name w:val="Le"/>
    <w:aliases w:val="listend (LE),le"/>
    <w:next w:val="BodyText"/>
    <w:qFormat/>
    <w:rsid w:val="00077E76"/>
    <w:pPr>
      <w:spacing w:line="80" w:lineRule="exact"/>
    </w:pPr>
    <w:rPr>
      <w:rFonts w:ascii="Arial" w:eastAsia="MS Mincho" w:hAnsi="Arial" w:cs="Times New Roman"/>
      <w:color w:val="0070C0"/>
      <w:sz w:val="16"/>
      <w:szCs w:val="24"/>
    </w:rPr>
  </w:style>
  <w:style w:type="paragraph" w:styleId="Tablecolumnhead">
    <w:name w:val="List Paragraph"/>
    <w:basedOn w:val="Normal"/>
    <w:uiPriority w:val="34"/>
    <w:qFormat/>
    <w:locked/>
    <w:rsid w:val="00ED3B7D"/>
    <w:pPr>
      <w:tabs>
        <w:tab w:val="left" w:pos="400"/>
      </w:tabs>
      <w:spacing w:after="20"/>
      <w:ind w:left="760" w:hanging="400"/>
      <w:contextualSpacing/>
    </w:pPr>
  </w:style>
  <w:style w:type="paragraph" w:customStyle="1" w:styleId="Contents">
    <w:name w:val="Contents"/>
    <w:basedOn w:val="Normal"/>
    <w:semiHidden/>
    <w:qFormat/>
    <w:rsid w:val="004D2E11"/>
    <w:pPr>
      <w:pBdr>
        <w:bottom w:val="single" w:sz="2" w:space="1" w:color="000080"/>
      </w:pBdr>
      <w:spacing w:before="240" w:after="40"/>
      <w:ind w:left="-720"/>
    </w:pPr>
    <w:rPr>
      <w:rFonts w:ascii="Arial" w:hAnsi="Arial" w:cs="Arial"/>
      <w:sz w:val="28"/>
      <w:szCs w:val="28"/>
    </w:rPr>
  </w:style>
  <w:style w:type="paragraph" w:styleId="Quote">
    <w:name w:val="Quote"/>
    <w:basedOn w:val="Normal"/>
    <w:next w:val="Normal"/>
    <w:link w:val="QuoteChar"/>
    <w:uiPriority w:val="99"/>
    <w:semiHidden/>
    <w:locked/>
    <w:rsid w:val="00BA32CA"/>
    <w:pPr>
      <w:ind w:left="360"/>
    </w:pPr>
    <w:rPr>
      <w:iCs/>
      <w:color w:val="000000" w:themeColor="text1"/>
    </w:rPr>
  </w:style>
  <w:style w:type="character" w:customStyle="1" w:styleId="QuoteChar">
    <w:name w:val="Quote Char"/>
    <w:basedOn w:val="DefaultParagraphFont"/>
    <w:link w:val="Quote"/>
    <w:uiPriority w:val="99"/>
    <w:semiHidden/>
    <w:rsid w:val="009A3B29"/>
    <w:rPr>
      <w:rFonts w:asciiTheme="minorHAnsi" w:hAnsiTheme="minorHAnsi"/>
      <w:iCs/>
      <w:color w:val="000000" w:themeColor="text1"/>
    </w:rPr>
  </w:style>
  <w:style w:type="paragraph" w:styleId="Subtitle">
    <w:name w:val="Subtitle"/>
    <w:basedOn w:val="Normal"/>
    <w:next w:val="Normal"/>
    <w:link w:val="SubtitleChar"/>
    <w:uiPriority w:val="11"/>
    <w:semiHidden/>
    <w:qFormat/>
    <w:rsid w:val="00A74EF8"/>
    <w:pPr>
      <w:numPr>
        <w:ilvl w:val="1"/>
      </w:numPr>
      <w:spacing w:after="480"/>
    </w:pPr>
    <w:rPr>
      <w:rFonts w:ascii="Arial" w:eastAsiaTheme="majorEastAsia" w:hAnsi="Arial" w:cstheme="majorBidi"/>
      <w:iCs/>
      <w:spacing w:val="15"/>
      <w:sz w:val="32"/>
      <w:szCs w:val="24"/>
    </w:rPr>
  </w:style>
  <w:style w:type="character" w:customStyle="1" w:styleId="SubtitleChar">
    <w:name w:val="Subtitle Char"/>
    <w:basedOn w:val="DefaultParagraphFont"/>
    <w:link w:val="Subtitle"/>
    <w:uiPriority w:val="11"/>
    <w:semiHidden/>
    <w:rsid w:val="00752247"/>
    <w:rPr>
      <w:rFonts w:ascii="Arial" w:eastAsiaTheme="majorEastAsia" w:hAnsi="Arial" w:cstheme="majorBidi"/>
      <w:iCs/>
      <w:spacing w:val="15"/>
      <w:sz w:val="32"/>
      <w:szCs w:val="24"/>
    </w:rPr>
  </w:style>
  <w:style w:type="paragraph" w:customStyle="1" w:styleId="FigCap">
    <w:name w:val="FigCap"/>
    <w:basedOn w:val="Normal"/>
    <w:next w:val="BodyText"/>
    <w:autoRedefine/>
    <w:qFormat/>
    <w:rsid w:val="009E1FAD"/>
    <w:pPr>
      <w:tabs>
        <w:tab w:val="left" w:pos="360"/>
      </w:tabs>
      <w:spacing w:before="160" w:after="240"/>
    </w:pPr>
    <w:rPr>
      <w:rFonts w:ascii="Arial" w:eastAsia="MS Mincho" w:hAnsi="Arial" w:cs="Arial"/>
      <w:b/>
      <w:sz w:val="18"/>
      <w:szCs w:val="18"/>
    </w:rPr>
  </w:style>
  <w:style w:type="character" w:customStyle="1" w:styleId="Red">
    <w:name w:val="Red"/>
    <w:basedOn w:val="BodyTextChar"/>
    <w:uiPriority w:val="1"/>
    <w:semiHidden/>
    <w:qFormat/>
    <w:rsid w:val="009A3B29"/>
    <w:rPr>
      <w:rFonts w:eastAsia="MS Mincho" w:cs="Arial"/>
      <w:b/>
      <w:color w:val="FF0000"/>
      <w:szCs w:val="20"/>
    </w:rPr>
  </w:style>
  <w:style w:type="paragraph" w:styleId="TOC2">
    <w:name w:val="toc 2"/>
    <w:basedOn w:val="Normal"/>
    <w:next w:val="Normal"/>
    <w:autoRedefine/>
    <w:uiPriority w:val="39"/>
    <w:unhideWhenUsed/>
    <w:rsid w:val="00A128D3"/>
    <w:pPr>
      <w:tabs>
        <w:tab w:val="right" w:leader="dot" w:pos="7680"/>
      </w:tabs>
      <w:ind w:left="240"/>
    </w:pPr>
    <w:rPr>
      <w:noProof/>
    </w:rPr>
  </w:style>
  <w:style w:type="paragraph" w:styleId="TOC3">
    <w:name w:val="toc 3"/>
    <w:basedOn w:val="Normal"/>
    <w:next w:val="Normal"/>
    <w:autoRedefine/>
    <w:uiPriority w:val="39"/>
    <w:unhideWhenUsed/>
    <w:rsid w:val="00F57150"/>
    <w:pPr>
      <w:numPr>
        <w:numId w:val="37"/>
      </w:numPr>
      <w:tabs>
        <w:tab w:val="right" w:leader="dot" w:pos="7680"/>
      </w:tabs>
    </w:pPr>
    <w:rPr>
      <w:noProof/>
      <w:color w:val="0000FF"/>
      <w:u w:val="single"/>
    </w:rPr>
  </w:style>
  <w:style w:type="paragraph" w:customStyle="1" w:styleId="DT">
    <w:name w:val="DT"/>
    <w:aliases w:val="Term1"/>
    <w:basedOn w:val="Normal"/>
    <w:next w:val="DL"/>
    <w:rsid w:val="00A84221"/>
    <w:pPr>
      <w:keepNext/>
      <w:ind w:left="180"/>
    </w:pPr>
    <w:rPr>
      <w:rFonts w:eastAsia="MS Mincho" w:cs="Arial"/>
      <w:b/>
      <w:szCs w:val="20"/>
    </w:rPr>
  </w:style>
  <w:style w:type="paragraph" w:customStyle="1" w:styleId="DL">
    <w:name w:val="DL"/>
    <w:aliases w:val="Def1"/>
    <w:basedOn w:val="Normal"/>
    <w:next w:val="DT"/>
    <w:link w:val="DLChar"/>
    <w:rsid w:val="00A84221"/>
    <w:pPr>
      <w:keepLines/>
      <w:spacing w:after="80"/>
      <w:ind w:left="360"/>
    </w:pPr>
    <w:rPr>
      <w:rFonts w:eastAsia="MS Mincho" w:cs="Arial"/>
      <w:szCs w:val="20"/>
    </w:rPr>
  </w:style>
  <w:style w:type="character" w:customStyle="1" w:styleId="DLChar">
    <w:name w:val="DL Char"/>
    <w:aliases w:val="Def1 Char"/>
    <w:basedOn w:val="DefaultParagraphFont"/>
    <w:link w:val="DL"/>
    <w:rsid w:val="00A84221"/>
    <w:rPr>
      <w:rFonts w:asciiTheme="minorHAnsi" w:eastAsia="MS Mincho" w:hAnsiTheme="minorHAnsi" w:cs="Arial"/>
      <w:szCs w:val="20"/>
    </w:rPr>
  </w:style>
  <w:style w:type="table" w:customStyle="1" w:styleId="Tablerowcell">
    <w:name w:val="Table row cell"/>
    <w:basedOn w:val="TableNormal"/>
    <w:uiPriority w:val="99"/>
    <w:rsid w:val="007E6B48"/>
    <w:rPr>
      <w:rFonts w:asciiTheme="minorHAnsi" w:hAnsiTheme="minorHAnsi"/>
      <w:sz w:val="20"/>
    </w:rPr>
    <w:tblPr>
      <w:tblInd w:w="0" w:type="dxa"/>
      <w:tblBorders>
        <w:top w:val="single" w:sz="4" w:space="0" w:color="auto"/>
        <w:bottom w:val="single" w:sz="4" w:space="0" w:color="auto"/>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rPr>
      <w:cantSplit/>
    </w:trPr>
    <w:tcPr>
      <w:tcMar>
        <w:top w:w="20" w:type="dxa"/>
        <w:bottom w:w="20" w:type="dxa"/>
      </w:tcMar>
    </w:tcPr>
    <w:tblStylePr w:type="firstRow">
      <w:pPr>
        <w:wordWrap/>
        <w:spacing w:beforeLines="20" w:beforeAutospacing="0" w:afterLines="20" w:afterAutospacing="0"/>
      </w:pPr>
      <w:rPr>
        <w:rFonts w:ascii="Calibri" w:hAnsi="Calibri"/>
        <w:b/>
        <w:sz w:val="20"/>
      </w:rPr>
      <w:tblPr/>
      <w:trPr>
        <w:tblHeader/>
      </w:trPr>
      <w:tcPr>
        <w:tcBorders>
          <w:top w:val="single" w:sz="4" w:space="0" w:color="auto"/>
          <w:left w:val="nil"/>
          <w:bottom w:val="single" w:sz="4" w:space="0" w:color="auto"/>
          <w:right w:val="nil"/>
          <w:insideH w:val="nil"/>
          <w:insideV w:val="nil"/>
          <w:tl2br w:val="nil"/>
          <w:tr2bl w:val="nil"/>
        </w:tcBorders>
        <w:shd w:val="clear" w:color="auto" w:fill="C6D9F1" w:themeFill="text2" w:themeFillTint="33"/>
      </w:tcPr>
    </w:tblStylePr>
  </w:style>
  <w:style w:type="table" w:styleId="TableGrid">
    <w:name w:val="Table Grid"/>
    <w:basedOn w:val="TableNormal"/>
    <w:uiPriority w:val="59"/>
    <w:rsid w:val="00D460D5"/>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CommentReference">
    <w:name w:val="annotation reference"/>
    <w:basedOn w:val="DefaultParagraphFont"/>
    <w:uiPriority w:val="99"/>
    <w:semiHidden/>
    <w:rsid w:val="000E2176"/>
    <w:rPr>
      <w:sz w:val="16"/>
      <w:szCs w:val="16"/>
    </w:rPr>
  </w:style>
  <w:style w:type="paragraph" w:styleId="CommentSubject">
    <w:name w:val="annotation subject"/>
    <w:basedOn w:val="CommentText"/>
    <w:next w:val="CommentText"/>
    <w:link w:val="CommentSubjectChar"/>
    <w:uiPriority w:val="99"/>
    <w:semiHidden/>
    <w:unhideWhenUsed/>
    <w:rsid w:val="000E2176"/>
    <w:pPr>
      <w:shd w:val="clear" w:color="auto" w:fill="auto"/>
    </w:pPr>
    <w:rPr>
      <w:rFonts w:asciiTheme="minorHAnsi" w:eastAsiaTheme="minorHAnsi" w:hAnsiTheme="minorHAnsi" w:cstheme="minorBidi"/>
      <w:bCs/>
      <w:color w:val="auto"/>
      <w:sz w:val="20"/>
    </w:rPr>
  </w:style>
  <w:style w:type="character" w:customStyle="1" w:styleId="CommentSubjectChar">
    <w:name w:val="Comment Subject Char"/>
    <w:basedOn w:val="CommentTextChar"/>
    <w:link w:val="CommentSubject"/>
    <w:uiPriority w:val="99"/>
    <w:semiHidden/>
    <w:rsid w:val="000E2176"/>
    <w:rPr>
      <w:rFonts w:asciiTheme="minorHAnsi" w:eastAsia="Times New Roman" w:hAnsiTheme="minorHAnsi" w:cs="Times New Roman"/>
      <w:b/>
      <w:bCs/>
      <w:color w:val="0000FF"/>
      <w:sz w:val="20"/>
      <w:szCs w:val="20"/>
      <w:shd w:val="clear" w:color="auto" w:fill="C0C0C0"/>
    </w:rPr>
  </w:style>
  <w:style w:type="paragraph" w:styleId="HTMLPreformatted">
    <w:name w:val="HTML Preformatted"/>
    <w:basedOn w:val="Normal"/>
    <w:link w:val="HTMLPreformattedChar"/>
    <w:uiPriority w:val="99"/>
    <w:semiHidden/>
    <w:unhideWhenUsed/>
    <w:rsid w:val="00032C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32C4F"/>
    <w:rPr>
      <w:rFonts w:ascii="Courier New" w:eastAsia="Times New Roman" w:hAnsi="Courier New" w:cs="Courier New"/>
      <w:sz w:val="20"/>
      <w:szCs w:val="20"/>
    </w:rPr>
  </w:style>
  <w:style w:type="paragraph" w:customStyle="1" w:styleId="CodeBlock">
    <w:name w:val="Code Block"/>
    <w:next w:val="Normal"/>
    <w:semiHidden/>
    <w:rsid w:val="002F4644"/>
    <w:pPr>
      <w:ind w:left="360" w:right="-1195"/>
    </w:pPr>
    <w:rPr>
      <w:rFonts w:ascii="Courier New" w:eastAsia="Times New Roman" w:hAnsi="Courier New" w:cs="Times New Roman"/>
      <w:sz w:val="20"/>
      <w:szCs w:val="20"/>
    </w:rPr>
  </w:style>
  <w:style w:type="paragraph" w:customStyle="1" w:styleId="Plaintextembedded">
    <w:name w:val="Plain text embedded"/>
    <w:basedOn w:val="BodyText"/>
    <w:semiHidden/>
    <w:qFormat/>
    <w:rsid w:val="005F3ED3"/>
    <w:rPr>
      <w:rFonts w:ascii="Courier New" w:hAnsi="Courier New"/>
      <w:sz w:val="20"/>
    </w:rPr>
  </w:style>
  <w:style w:type="paragraph" w:customStyle="1" w:styleId="Checkbox">
    <w:name w:val="Checkbox"/>
    <w:basedOn w:val="BulletList"/>
    <w:semiHidden/>
    <w:qFormat/>
    <w:rsid w:val="006A3F93"/>
    <w:pPr>
      <w:numPr>
        <w:numId w:val="7"/>
      </w:numPr>
      <w:ind w:left="360"/>
    </w:pPr>
  </w:style>
  <w:style w:type="paragraph" w:styleId="NormalWeb">
    <w:name w:val="Normal (Web)"/>
    <w:basedOn w:val="Normal"/>
    <w:uiPriority w:val="99"/>
    <w:semiHidden/>
    <w:unhideWhenUsed/>
    <w:rsid w:val="00DC6049"/>
    <w:pPr>
      <w:spacing w:after="150"/>
    </w:pPr>
    <w:rPr>
      <w:rFonts w:ascii="Times New Roman" w:eastAsia="Times New Roman" w:hAnsi="Times New Roman" w:cs="Times New Roman"/>
      <w:sz w:val="24"/>
      <w:szCs w:val="24"/>
    </w:rPr>
  </w:style>
  <w:style w:type="character" w:styleId="Emphasis">
    <w:name w:val="Emphasis"/>
    <w:basedOn w:val="DefaultParagraphFont"/>
    <w:uiPriority w:val="20"/>
    <w:semiHidden/>
    <w:qFormat/>
    <w:locked/>
    <w:rsid w:val="00DC6049"/>
    <w:rPr>
      <w:i/>
      <w:iCs/>
    </w:rPr>
  </w:style>
  <w:style w:type="paragraph" w:customStyle="1" w:styleId="italic">
    <w:name w:val="italic"/>
    <w:basedOn w:val="Normal"/>
    <w:semiHidden/>
    <w:qFormat/>
    <w:rsid w:val="00A40D98"/>
  </w:style>
  <w:style w:type="paragraph" w:customStyle="1" w:styleId="Instruction">
    <w:name w:val="Instruction"/>
    <w:basedOn w:val="Normal"/>
    <w:next w:val="BodyText"/>
    <w:semiHidden/>
    <w:qFormat/>
    <w:rsid w:val="00752247"/>
    <w:pPr>
      <w:shd w:val="clear" w:color="auto" w:fill="BFBFBF" w:themeFill="background1" w:themeFillShade="BF"/>
      <w:spacing w:after="120"/>
    </w:pPr>
    <w:rPr>
      <w:sz w:val="18"/>
    </w:rPr>
  </w:style>
  <w:style w:type="paragraph" w:customStyle="1" w:styleId="InstructionBullet">
    <w:name w:val="Instruction Bullet"/>
    <w:basedOn w:val="BulletList"/>
    <w:semiHidden/>
    <w:rsid w:val="00D73C93"/>
    <w:pPr>
      <w:shd w:val="clear" w:color="auto" w:fill="BFBFBF" w:themeFill="background1" w:themeFillShade="BF"/>
      <w:spacing w:after="0"/>
    </w:pPr>
    <w:rPr>
      <w:rFonts w:eastAsia="Times New Roman" w:cs="Times New Roman"/>
      <w:sz w:val="18"/>
    </w:rPr>
  </w:style>
  <w:style w:type="character" w:styleId="PlaceholderText">
    <w:name w:val="Placeholder Text"/>
    <w:basedOn w:val="DefaultParagraphFont"/>
    <w:uiPriority w:val="99"/>
    <w:semiHidden/>
    <w:rsid w:val="00AB7770"/>
    <w:rPr>
      <w:color w:val="808080"/>
    </w:rPr>
  </w:style>
  <w:style w:type="character" w:styleId="FollowedHyperlink">
    <w:name w:val="FollowedHyperlink"/>
    <w:basedOn w:val="DefaultParagraphFont"/>
    <w:uiPriority w:val="99"/>
    <w:semiHidden/>
    <w:unhideWhenUsed/>
    <w:rsid w:val="00C11141"/>
    <w:rPr>
      <w:color w:val="800080" w:themeColor="followedHyperlink"/>
      <w:u w:val="single"/>
    </w:rPr>
  </w:style>
  <w:style w:type="paragraph" w:styleId="Revision">
    <w:name w:val="Revision"/>
    <w:hidden/>
    <w:uiPriority w:val="99"/>
    <w:semiHidden/>
    <w:rsid w:val="00453DC9"/>
    <w:rPr>
      <w:rFonts w:asciiTheme="minorHAnsi" w:hAnsiTheme="minorHAnsi"/>
    </w:rPr>
  </w:style>
  <w:style w:type="paragraph" w:customStyle="1" w:styleId="Tablebody">
    <w:name w:val="Introduction"/>
    <w:next w:val="BodyText"/>
    <w:qFormat/>
    <w:rsid w:val="00D005DF"/>
    <w:pPr>
      <w:pageBreakBefore/>
      <w:pBdr>
        <w:bottom w:val="single" w:sz="4" w:space="1" w:color="000000" w:themeColor="text1"/>
      </w:pBdr>
      <w:spacing w:after="60"/>
      <w:ind w:left="-720"/>
    </w:pPr>
    <w:rPr>
      <w:rFonts w:ascii="Arial" w:eastAsiaTheme="majorEastAsia" w:hAnsi="Arial" w:cstheme="majorBidi"/>
      <w:bCs/>
      <w:sz w:val="28"/>
      <w:szCs w:val="28"/>
    </w:rPr>
  </w:style>
  <w:style w:type="character" w:customStyle="1" w:styleId="Italic0">
    <w:name w:val="Italic"/>
    <w:basedOn w:val="DefaultParagraphFont"/>
    <w:uiPriority w:val="1"/>
    <w:qFormat/>
    <w:rsid w:val="00ED3B7D"/>
    <w:rPr>
      <w:i/>
    </w:rPr>
  </w:style>
  <w:style w:type="paragraph" w:customStyle="1" w:styleId="FigCap2">
    <w:name w:val="FigCap2"/>
    <w:basedOn w:val="FigCap"/>
    <w:qFormat/>
    <w:rsid w:val="009E1FAD"/>
    <w:pPr>
      <w:keepLines/>
      <w:tabs>
        <w:tab w:val="left" w:pos="720"/>
      </w:tabs>
      <w:spacing w:before="80" w:line="276" w:lineRule="auto"/>
      <w:ind w:left="360"/>
    </w:pPr>
    <w:rPr>
      <w:rFonts w:asciiTheme="minorHAnsi" w:eastAsiaTheme="minorHAnsi" w:hAnsiTheme="minorHAnsi" w:cstheme="minorBidi"/>
      <w:sz w:val="20"/>
      <w:szCs w:val="22"/>
    </w:rPr>
  </w:style>
  <w:style w:type="paragraph" w:styleId="NoSpacing">
    <w:name w:val="No Spacing"/>
    <w:uiPriority w:val="1"/>
    <w:qFormat/>
    <w:rsid w:val="0000105C"/>
    <w:rPr>
      <w:rFonts w:asciiTheme="minorHAnsi" w:eastAsiaTheme="minorEastAsia" w:hAnsiTheme="min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267965">
      <w:bodyDiv w:val="1"/>
      <w:marLeft w:val="0"/>
      <w:marRight w:val="0"/>
      <w:marTop w:val="0"/>
      <w:marBottom w:val="0"/>
      <w:divBdr>
        <w:top w:val="none" w:sz="0" w:space="0" w:color="auto"/>
        <w:left w:val="none" w:sz="0" w:space="0" w:color="auto"/>
        <w:bottom w:val="none" w:sz="0" w:space="0" w:color="auto"/>
        <w:right w:val="none" w:sz="0" w:space="0" w:color="auto"/>
      </w:divBdr>
    </w:div>
    <w:div w:id="57559432">
      <w:bodyDiv w:val="1"/>
      <w:marLeft w:val="0"/>
      <w:marRight w:val="0"/>
      <w:marTop w:val="0"/>
      <w:marBottom w:val="0"/>
      <w:divBdr>
        <w:top w:val="none" w:sz="0" w:space="0" w:color="auto"/>
        <w:left w:val="none" w:sz="0" w:space="0" w:color="auto"/>
        <w:bottom w:val="none" w:sz="0" w:space="0" w:color="auto"/>
        <w:right w:val="none" w:sz="0" w:space="0" w:color="auto"/>
      </w:divBdr>
    </w:div>
    <w:div w:id="75784801">
      <w:bodyDiv w:val="1"/>
      <w:marLeft w:val="0"/>
      <w:marRight w:val="0"/>
      <w:marTop w:val="0"/>
      <w:marBottom w:val="0"/>
      <w:divBdr>
        <w:top w:val="none" w:sz="0" w:space="0" w:color="auto"/>
        <w:left w:val="none" w:sz="0" w:space="0" w:color="auto"/>
        <w:bottom w:val="none" w:sz="0" w:space="0" w:color="auto"/>
        <w:right w:val="none" w:sz="0" w:space="0" w:color="auto"/>
      </w:divBdr>
    </w:div>
    <w:div w:id="205724328">
      <w:bodyDiv w:val="1"/>
      <w:marLeft w:val="0"/>
      <w:marRight w:val="0"/>
      <w:marTop w:val="0"/>
      <w:marBottom w:val="0"/>
      <w:divBdr>
        <w:top w:val="none" w:sz="0" w:space="0" w:color="auto"/>
        <w:left w:val="none" w:sz="0" w:space="0" w:color="auto"/>
        <w:bottom w:val="none" w:sz="0" w:space="0" w:color="auto"/>
        <w:right w:val="none" w:sz="0" w:space="0" w:color="auto"/>
      </w:divBdr>
    </w:div>
    <w:div w:id="309099327">
      <w:bodyDiv w:val="1"/>
      <w:marLeft w:val="0"/>
      <w:marRight w:val="0"/>
      <w:marTop w:val="0"/>
      <w:marBottom w:val="0"/>
      <w:divBdr>
        <w:top w:val="none" w:sz="0" w:space="0" w:color="auto"/>
        <w:left w:val="none" w:sz="0" w:space="0" w:color="auto"/>
        <w:bottom w:val="none" w:sz="0" w:space="0" w:color="auto"/>
        <w:right w:val="none" w:sz="0" w:space="0" w:color="auto"/>
      </w:divBdr>
    </w:div>
    <w:div w:id="332073019">
      <w:bodyDiv w:val="1"/>
      <w:marLeft w:val="0"/>
      <w:marRight w:val="0"/>
      <w:marTop w:val="0"/>
      <w:marBottom w:val="0"/>
      <w:divBdr>
        <w:top w:val="none" w:sz="0" w:space="0" w:color="auto"/>
        <w:left w:val="none" w:sz="0" w:space="0" w:color="auto"/>
        <w:bottom w:val="none" w:sz="0" w:space="0" w:color="auto"/>
        <w:right w:val="none" w:sz="0" w:space="0" w:color="auto"/>
      </w:divBdr>
    </w:div>
    <w:div w:id="357706604">
      <w:bodyDiv w:val="1"/>
      <w:marLeft w:val="0"/>
      <w:marRight w:val="0"/>
      <w:marTop w:val="0"/>
      <w:marBottom w:val="0"/>
      <w:divBdr>
        <w:top w:val="none" w:sz="0" w:space="0" w:color="auto"/>
        <w:left w:val="none" w:sz="0" w:space="0" w:color="auto"/>
        <w:bottom w:val="none" w:sz="0" w:space="0" w:color="auto"/>
        <w:right w:val="none" w:sz="0" w:space="0" w:color="auto"/>
      </w:divBdr>
    </w:div>
    <w:div w:id="393434607">
      <w:bodyDiv w:val="1"/>
      <w:marLeft w:val="0"/>
      <w:marRight w:val="0"/>
      <w:marTop w:val="0"/>
      <w:marBottom w:val="0"/>
      <w:divBdr>
        <w:top w:val="none" w:sz="0" w:space="0" w:color="auto"/>
        <w:left w:val="none" w:sz="0" w:space="0" w:color="auto"/>
        <w:bottom w:val="none" w:sz="0" w:space="0" w:color="auto"/>
        <w:right w:val="none" w:sz="0" w:space="0" w:color="auto"/>
      </w:divBdr>
    </w:div>
    <w:div w:id="429469322">
      <w:bodyDiv w:val="1"/>
      <w:marLeft w:val="0"/>
      <w:marRight w:val="0"/>
      <w:marTop w:val="0"/>
      <w:marBottom w:val="0"/>
      <w:divBdr>
        <w:top w:val="none" w:sz="0" w:space="0" w:color="auto"/>
        <w:left w:val="none" w:sz="0" w:space="0" w:color="auto"/>
        <w:bottom w:val="none" w:sz="0" w:space="0" w:color="auto"/>
        <w:right w:val="none" w:sz="0" w:space="0" w:color="auto"/>
      </w:divBdr>
      <w:divsChild>
        <w:div w:id="1181580391">
          <w:marLeft w:val="0"/>
          <w:marRight w:val="0"/>
          <w:marTop w:val="0"/>
          <w:marBottom w:val="0"/>
          <w:divBdr>
            <w:top w:val="none" w:sz="0" w:space="0" w:color="auto"/>
            <w:left w:val="none" w:sz="0" w:space="0" w:color="auto"/>
            <w:bottom w:val="none" w:sz="0" w:space="0" w:color="auto"/>
            <w:right w:val="none" w:sz="0" w:space="0" w:color="auto"/>
          </w:divBdr>
          <w:divsChild>
            <w:div w:id="1341002181">
              <w:marLeft w:val="0"/>
              <w:marRight w:val="0"/>
              <w:marTop w:val="0"/>
              <w:marBottom w:val="0"/>
              <w:divBdr>
                <w:top w:val="none" w:sz="0" w:space="0" w:color="auto"/>
                <w:left w:val="none" w:sz="0" w:space="0" w:color="auto"/>
                <w:bottom w:val="none" w:sz="0" w:space="0" w:color="auto"/>
                <w:right w:val="none" w:sz="0" w:space="0" w:color="auto"/>
              </w:divBdr>
              <w:divsChild>
                <w:div w:id="1977493966">
                  <w:marLeft w:val="0"/>
                  <w:marRight w:val="0"/>
                  <w:marTop w:val="0"/>
                  <w:marBottom w:val="0"/>
                  <w:divBdr>
                    <w:top w:val="none" w:sz="0" w:space="0" w:color="auto"/>
                    <w:left w:val="none" w:sz="0" w:space="0" w:color="auto"/>
                    <w:bottom w:val="none" w:sz="0" w:space="0" w:color="auto"/>
                    <w:right w:val="none" w:sz="0" w:space="0" w:color="auto"/>
                  </w:divBdr>
                  <w:divsChild>
                    <w:div w:id="562762092">
                      <w:marLeft w:val="0"/>
                      <w:marRight w:val="0"/>
                      <w:marTop w:val="0"/>
                      <w:marBottom w:val="0"/>
                      <w:divBdr>
                        <w:top w:val="none" w:sz="0" w:space="0" w:color="auto"/>
                        <w:left w:val="none" w:sz="0" w:space="0" w:color="auto"/>
                        <w:bottom w:val="none" w:sz="0" w:space="0" w:color="auto"/>
                        <w:right w:val="none" w:sz="0" w:space="0" w:color="auto"/>
                      </w:divBdr>
                      <w:divsChild>
                        <w:div w:id="929579120">
                          <w:marLeft w:val="0"/>
                          <w:marRight w:val="0"/>
                          <w:marTop w:val="0"/>
                          <w:marBottom w:val="0"/>
                          <w:divBdr>
                            <w:top w:val="none" w:sz="0" w:space="0" w:color="auto"/>
                            <w:left w:val="none" w:sz="0" w:space="0" w:color="auto"/>
                            <w:bottom w:val="none" w:sz="0" w:space="0" w:color="auto"/>
                            <w:right w:val="none" w:sz="0" w:space="0" w:color="auto"/>
                          </w:divBdr>
                          <w:divsChild>
                            <w:div w:id="728302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3741038">
      <w:bodyDiv w:val="1"/>
      <w:marLeft w:val="0"/>
      <w:marRight w:val="0"/>
      <w:marTop w:val="0"/>
      <w:marBottom w:val="0"/>
      <w:divBdr>
        <w:top w:val="none" w:sz="0" w:space="0" w:color="auto"/>
        <w:left w:val="none" w:sz="0" w:space="0" w:color="auto"/>
        <w:bottom w:val="none" w:sz="0" w:space="0" w:color="auto"/>
        <w:right w:val="none" w:sz="0" w:space="0" w:color="auto"/>
      </w:divBdr>
    </w:div>
    <w:div w:id="499347068">
      <w:bodyDiv w:val="1"/>
      <w:marLeft w:val="0"/>
      <w:marRight w:val="0"/>
      <w:marTop w:val="0"/>
      <w:marBottom w:val="0"/>
      <w:divBdr>
        <w:top w:val="none" w:sz="0" w:space="0" w:color="auto"/>
        <w:left w:val="none" w:sz="0" w:space="0" w:color="auto"/>
        <w:bottom w:val="none" w:sz="0" w:space="0" w:color="auto"/>
        <w:right w:val="none" w:sz="0" w:space="0" w:color="auto"/>
      </w:divBdr>
    </w:div>
    <w:div w:id="672339619">
      <w:bodyDiv w:val="1"/>
      <w:marLeft w:val="0"/>
      <w:marRight w:val="0"/>
      <w:marTop w:val="0"/>
      <w:marBottom w:val="0"/>
      <w:divBdr>
        <w:top w:val="none" w:sz="0" w:space="0" w:color="auto"/>
        <w:left w:val="none" w:sz="0" w:space="0" w:color="auto"/>
        <w:bottom w:val="none" w:sz="0" w:space="0" w:color="auto"/>
        <w:right w:val="none" w:sz="0" w:space="0" w:color="auto"/>
      </w:divBdr>
    </w:div>
    <w:div w:id="756512610">
      <w:bodyDiv w:val="1"/>
      <w:marLeft w:val="0"/>
      <w:marRight w:val="0"/>
      <w:marTop w:val="0"/>
      <w:marBottom w:val="0"/>
      <w:divBdr>
        <w:top w:val="none" w:sz="0" w:space="0" w:color="auto"/>
        <w:left w:val="none" w:sz="0" w:space="0" w:color="auto"/>
        <w:bottom w:val="none" w:sz="0" w:space="0" w:color="auto"/>
        <w:right w:val="none" w:sz="0" w:space="0" w:color="auto"/>
      </w:divBdr>
    </w:div>
    <w:div w:id="834800658">
      <w:bodyDiv w:val="1"/>
      <w:marLeft w:val="0"/>
      <w:marRight w:val="0"/>
      <w:marTop w:val="0"/>
      <w:marBottom w:val="0"/>
      <w:divBdr>
        <w:top w:val="none" w:sz="0" w:space="0" w:color="auto"/>
        <w:left w:val="none" w:sz="0" w:space="0" w:color="auto"/>
        <w:bottom w:val="none" w:sz="0" w:space="0" w:color="auto"/>
        <w:right w:val="none" w:sz="0" w:space="0" w:color="auto"/>
      </w:divBdr>
    </w:div>
    <w:div w:id="880021401">
      <w:bodyDiv w:val="1"/>
      <w:marLeft w:val="0"/>
      <w:marRight w:val="0"/>
      <w:marTop w:val="0"/>
      <w:marBottom w:val="0"/>
      <w:divBdr>
        <w:top w:val="none" w:sz="0" w:space="0" w:color="auto"/>
        <w:left w:val="none" w:sz="0" w:space="0" w:color="auto"/>
        <w:bottom w:val="none" w:sz="0" w:space="0" w:color="auto"/>
        <w:right w:val="none" w:sz="0" w:space="0" w:color="auto"/>
      </w:divBdr>
      <w:divsChild>
        <w:div w:id="1354527206">
          <w:marLeft w:val="0"/>
          <w:marRight w:val="0"/>
          <w:marTop w:val="0"/>
          <w:marBottom w:val="0"/>
          <w:divBdr>
            <w:top w:val="none" w:sz="0" w:space="0" w:color="auto"/>
            <w:left w:val="none" w:sz="0" w:space="0" w:color="auto"/>
            <w:bottom w:val="none" w:sz="0" w:space="0" w:color="auto"/>
            <w:right w:val="none" w:sz="0" w:space="0" w:color="auto"/>
          </w:divBdr>
          <w:divsChild>
            <w:div w:id="1839467396">
              <w:marLeft w:val="0"/>
              <w:marRight w:val="0"/>
              <w:marTop w:val="0"/>
              <w:marBottom w:val="0"/>
              <w:divBdr>
                <w:top w:val="none" w:sz="0" w:space="0" w:color="auto"/>
                <w:left w:val="none" w:sz="0" w:space="0" w:color="auto"/>
                <w:bottom w:val="none" w:sz="0" w:space="0" w:color="auto"/>
                <w:right w:val="none" w:sz="0" w:space="0" w:color="auto"/>
              </w:divBdr>
              <w:divsChild>
                <w:div w:id="2116434807">
                  <w:marLeft w:val="0"/>
                  <w:marRight w:val="0"/>
                  <w:marTop w:val="0"/>
                  <w:marBottom w:val="0"/>
                  <w:divBdr>
                    <w:top w:val="none" w:sz="0" w:space="0" w:color="auto"/>
                    <w:left w:val="none" w:sz="0" w:space="0" w:color="auto"/>
                    <w:bottom w:val="none" w:sz="0" w:space="0" w:color="auto"/>
                    <w:right w:val="none" w:sz="0" w:space="0" w:color="auto"/>
                  </w:divBdr>
                  <w:divsChild>
                    <w:div w:id="759257211">
                      <w:marLeft w:val="0"/>
                      <w:marRight w:val="0"/>
                      <w:marTop w:val="0"/>
                      <w:marBottom w:val="0"/>
                      <w:divBdr>
                        <w:top w:val="none" w:sz="0" w:space="0" w:color="auto"/>
                        <w:left w:val="none" w:sz="0" w:space="0" w:color="auto"/>
                        <w:bottom w:val="none" w:sz="0" w:space="0" w:color="auto"/>
                        <w:right w:val="none" w:sz="0" w:space="0" w:color="auto"/>
                      </w:divBdr>
                      <w:divsChild>
                        <w:div w:id="1114835700">
                          <w:marLeft w:val="0"/>
                          <w:marRight w:val="0"/>
                          <w:marTop w:val="0"/>
                          <w:marBottom w:val="0"/>
                          <w:divBdr>
                            <w:top w:val="none" w:sz="0" w:space="0" w:color="auto"/>
                            <w:left w:val="none" w:sz="0" w:space="0" w:color="auto"/>
                            <w:bottom w:val="none" w:sz="0" w:space="0" w:color="auto"/>
                            <w:right w:val="none" w:sz="0" w:space="0" w:color="auto"/>
                          </w:divBdr>
                          <w:divsChild>
                            <w:div w:id="718748084">
                              <w:marLeft w:val="0"/>
                              <w:marRight w:val="0"/>
                              <w:marTop w:val="0"/>
                              <w:marBottom w:val="0"/>
                              <w:divBdr>
                                <w:top w:val="none" w:sz="0" w:space="0" w:color="auto"/>
                                <w:left w:val="none" w:sz="0" w:space="0" w:color="auto"/>
                                <w:bottom w:val="none" w:sz="0" w:space="0" w:color="auto"/>
                                <w:right w:val="none" w:sz="0" w:space="0" w:color="auto"/>
                              </w:divBdr>
                              <w:divsChild>
                                <w:div w:id="765156550">
                                  <w:marLeft w:val="240"/>
                                  <w:marRight w:val="240"/>
                                  <w:marTop w:val="0"/>
                                  <w:marBottom w:val="0"/>
                                  <w:divBdr>
                                    <w:top w:val="none" w:sz="0" w:space="0" w:color="auto"/>
                                    <w:left w:val="none" w:sz="0" w:space="0" w:color="auto"/>
                                    <w:bottom w:val="none" w:sz="0" w:space="0" w:color="auto"/>
                                    <w:right w:val="none" w:sz="0" w:space="0" w:color="auto"/>
                                  </w:divBdr>
                                  <w:divsChild>
                                    <w:div w:id="1749577276">
                                      <w:marLeft w:val="0"/>
                                      <w:marRight w:val="0"/>
                                      <w:marTop w:val="0"/>
                                      <w:marBottom w:val="0"/>
                                      <w:divBdr>
                                        <w:top w:val="none" w:sz="0" w:space="0" w:color="auto"/>
                                        <w:left w:val="none" w:sz="0" w:space="0" w:color="auto"/>
                                        <w:bottom w:val="none" w:sz="0" w:space="0" w:color="auto"/>
                                        <w:right w:val="none" w:sz="0" w:space="0" w:color="auto"/>
                                      </w:divBdr>
                                      <w:divsChild>
                                        <w:div w:id="8422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85795926">
      <w:bodyDiv w:val="1"/>
      <w:marLeft w:val="0"/>
      <w:marRight w:val="0"/>
      <w:marTop w:val="0"/>
      <w:marBottom w:val="0"/>
      <w:divBdr>
        <w:top w:val="none" w:sz="0" w:space="0" w:color="auto"/>
        <w:left w:val="none" w:sz="0" w:space="0" w:color="auto"/>
        <w:bottom w:val="none" w:sz="0" w:space="0" w:color="auto"/>
        <w:right w:val="none" w:sz="0" w:space="0" w:color="auto"/>
      </w:divBdr>
    </w:div>
    <w:div w:id="1069888411">
      <w:bodyDiv w:val="1"/>
      <w:marLeft w:val="0"/>
      <w:marRight w:val="0"/>
      <w:marTop w:val="0"/>
      <w:marBottom w:val="0"/>
      <w:divBdr>
        <w:top w:val="none" w:sz="0" w:space="0" w:color="auto"/>
        <w:left w:val="none" w:sz="0" w:space="0" w:color="auto"/>
        <w:bottom w:val="none" w:sz="0" w:space="0" w:color="auto"/>
        <w:right w:val="none" w:sz="0" w:space="0" w:color="auto"/>
      </w:divBdr>
    </w:div>
    <w:div w:id="1161656729">
      <w:bodyDiv w:val="1"/>
      <w:marLeft w:val="0"/>
      <w:marRight w:val="0"/>
      <w:marTop w:val="0"/>
      <w:marBottom w:val="0"/>
      <w:divBdr>
        <w:top w:val="none" w:sz="0" w:space="0" w:color="auto"/>
        <w:left w:val="none" w:sz="0" w:space="0" w:color="auto"/>
        <w:bottom w:val="none" w:sz="0" w:space="0" w:color="auto"/>
        <w:right w:val="none" w:sz="0" w:space="0" w:color="auto"/>
      </w:divBdr>
    </w:div>
    <w:div w:id="1224566484">
      <w:bodyDiv w:val="1"/>
      <w:marLeft w:val="0"/>
      <w:marRight w:val="0"/>
      <w:marTop w:val="0"/>
      <w:marBottom w:val="0"/>
      <w:divBdr>
        <w:top w:val="none" w:sz="0" w:space="0" w:color="auto"/>
        <w:left w:val="none" w:sz="0" w:space="0" w:color="auto"/>
        <w:bottom w:val="none" w:sz="0" w:space="0" w:color="auto"/>
        <w:right w:val="none" w:sz="0" w:space="0" w:color="auto"/>
      </w:divBdr>
    </w:div>
    <w:div w:id="1256211321">
      <w:bodyDiv w:val="1"/>
      <w:marLeft w:val="0"/>
      <w:marRight w:val="360"/>
      <w:marTop w:val="0"/>
      <w:marBottom w:val="0"/>
      <w:divBdr>
        <w:top w:val="none" w:sz="0" w:space="0" w:color="auto"/>
        <w:left w:val="none" w:sz="0" w:space="0" w:color="auto"/>
        <w:bottom w:val="none" w:sz="0" w:space="0" w:color="auto"/>
        <w:right w:val="none" w:sz="0" w:space="0" w:color="auto"/>
      </w:divBdr>
      <w:divsChild>
        <w:div w:id="1149402840">
          <w:marLeft w:val="240"/>
          <w:marRight w:val="240"/>
          <w:marTop w:val="0"/>
          <w:marBottom w:val="0"/>
          <w:divBdr>
            <w:top w:val="none" w:sz="0" w:space="0" w:color="auto"/>
            <w:left w:val="none" w:sz="0" w:space="0" w:color="auto"/>
            <w:bottom w:val="none" w:sz="0" w:space="0" w:color="auto"/>
            <w:right w:val="none" w:sz="0" w:space="0" w:color="auto"/>
          </w:divBdr>
          <w:divsChild>
            <w:div w:id="1483157773">
              <w:marLeft w:val="0"/>
              <w:marRight w:val="0"/>
              <w:marTop w:val="0"/>
              <w:marBottom w:val="0"/>
              <w:divBdr>
                <w:top w:val="none" w:sz="0" w:space="0" w:color="auto"/>
                <w:left w:val="none" w:sz="0" w:space="0" w:color="auto"/>
                <w:bottom w:val="none" w:sz="0" w:space="0" w:color="auto"/>
                <w:right w:val="none" w:sz="0" w:space="0" w:color="auto"/>
              </w:divBdr>
              <w:divsChild>
                <w:div w:id="1298678230">
                  <w:marLeft w:val="240"/>
                  <w:marRight w:val="240"/>
                  <w:marTop w:val="0"/>
                  <w:marBottom w:val="0"/>
                  <w:divBdr>
                    <w:top w:val="none" w:sz="0" w:space="0" w:color="auto"/>
                    <w:left w:val="none" w:sz="0" w:space="0" w:color="auto"/>
                    <w:bottom w:val="none" w:sz="0" w:space="0" w:color="auto"/>
                    <w:right w:val="none" w:sz="0" w:space="0" w:color="auto"/>
                  </w:divBdr>
                  <w:divsChild>
                    <w:div w:id="1790707394">
                      <w:marLeft w:val="0"/>
                      <w:marRight w:val="0"/>
                      <w:marTop w:val="0"/>
                      <w:marBottom w:val="0"/>
                      <w:divBdr>
                        <w:top w:val="none" w:sz="0" w:space="0" w:color="auto"/>
                        <w:left w:val="none" w:sz="0" w:space="0" w:color="auto"/>
                        <w:bottom w:val="none" w:sz="0" w:space="0" w:color="auto"/>
                        <w:right w:val="none" w:sz="0" w:space="0" w:color="auto"/>
                      </w:divBdr>
                      <w:divsChild>
                        <w:div w:id="1148126718">
                          <w:marLeft w:val="240"/>
                          <w:marRight w:val="240"/>
                          <w:marTop w:val="0"/>
                          <w:marBottom w:val="0"/>
                          <w:divBdr>
                            <w:top w:val="none" w:sz="0" w:space="0" w:color="auto"/>
                            <w:left w:val="none" w:sz="0" w:space="0" w:color="auto"/>
                            <w:bottom w:val="none" w:sz="0" w:space="0" w:color="auto"/>
                            <w:right w:val="none" w:sz="0" w:space="0" w:color="auto"/>
                          </w:divBdr>
                          <w:divsChild>
                            <w:div w:id="11303609">
                              <w:marLeft w:val="0"/>
                              <w:marRight w:val="0"/>
                              <w:marTop w:val="0"/>
                              <w:marBottom w:val="0"/>
                              <w:divBdr>
                                <w:top w:val="none" w:sz="0" w:space="0" w:color="auto"/>
                                <w:left w:val="none" w:sz="0" w:space="0" w:color="auto"/>
                                <w:bottom w:val="none" w:sz="0" w:space="0" w:color="auto"/>
                                <w:right w:val="none" w:sz="0" w:space="0" w:color="auto"/>
                              </w:divBdr>
                              <w:divsChild>
                                <w:div w:id="1112214102">
                                  <w:marLeft w:val="240"/>
                                  <w:marRight w:val="240"/>
                                  <w:marTop w:val="0"/>
                                  <w:marBottom w:val="0"/>
                                  <w:divBdr>
                                    <w:top w:val="none" w:sz="0" w:space="0" w:color="auto"/>
                                    <w:left w:val="none" w:sz="0" w:space="0" w:color="auto"/>
                                    <w:bottom w:val="none" w:sz="0" w:space="0" w:color="auto"/>
                                    <w:right w:val="none" w:sz="0" w:space="0" w:color="auto"/>
                                  </w:divBdr>
                                  <w:divsChild>
                                    <w:div w:id="191384371">
                                      <w:marLeft w:val="240"/>
                                      <w:marRight w:val="0"/>
                                      <w:marTop w:val="0"/>
                                      <w:marBottom w:val="0"/>
                                      <w:divBdr>
                                        <w:top w:val="none" w:sz="0" w:space="0" w:color="auto"/>
                                        <w:left w:val="none" w:sz="0" w:space="0" w:color="auto"/>
                                        <w:bottom w:val="none" w:sz="0" w:space="0" w:color="auto"/>
                                        <w:right w:val="none" w:sz="0" w:space="0" w:color="auto"/>
                                      </w:divBdr>
                                    </w:div>
                                    <w:div w:id="525558919">
                                      <w:marLeft w:val="0"/>
                                      <w:marRight w:val="0"/>
                                      <w:marTop w:val="0"/>
                                      <w:marBottom w:val="0"/>
                                      <w:divBdr>
                                        <w:top w:val="none" w:sz="0" w:space="0" w:color="auto"/>
                                        <w:left w:val="none" w:sz="0" w:space="0" w:color="auto"/>
                                        <w:bottom w:val="none" w:sz="0" w:space="0" w:color="auto"/>
                                        <w:right w:val="none" w:sz="0" w:space="0" w:color="auto"/>
                                      </w:divBdr>
                                      <w:divsChild>
                                        <w:div w:id="1082339038">
                                          <w:marLeft w:val="0"/>
                                          <w:marRight w:val="0"/>
                                          <w:marTop w:val="0"/>
                                          <w:marBottom w:val="0"/>
                                          <w:divBdr>
                                            <w:top w:val="none" w:sz="0" w:space="0" w:color="auto"/>
                                            <w:left w:val="none" w:sz="0" w:space="0" w:color="auto"/>
                                            <w:bottom w:val="none" w:sz="0" w:space="0" w:color="auto"/>
                                            <w:right w:val="none" w:sz="0" w:space="0" w:color="auto"/>
                                          </w:divBdr>
                                        </w:div>
                                        <w:div w:id="1719822628">
                                          <w:marLeft w:val="240"/>
                                          <w:marRight w:val="240"/>
                                          <w:marTop w:val="0"/>
                                          <w:marBottom w:val="0"/>
                                          <w:divBdr>
                                            <w:top w:val="none" w:sz="0" w:space="0" w:color="auto"/>
                                            <w:left w:val="none" w:sz="0" w:space="0" w:color="auto"/>
                                            <w:bottom w:val="none" w:sz="0" w:space="0" w:color="auto"/>
                                            <w:right w:val="none" w:sz="0" w:space="0" w:color="auto"/>
                                          </w:divBdr>
                                          <w:divsChild>
                                            <w:div w:id="19746649">
                                              <w:marLeft w:val="240"/>
                                              <w:marRight w:val="0"/>
                                              <w:marTop w:val="0"/>
                                              <w:marBottom w:val="0"/>
                                              <w:divBdr>
                                                <w:top w:val="none" w:sz="0" w:space="0" w:color="auto"/>
                                                <w:left w:val="none" w:sz="0" w:space="0" w:color="auto"/>
                                                <w:bottom w:val="none" w:sz="0" w:space="0" w:color="auto"/>
                                                <w:right w:val="none" w:sz="0" w:space="0" w:color="auto"/>
                                              </w:divBdr>
                                            </w:div>
                                            <w:div w:id="1549223964">
                                              <w:marLeft w:val="0"/>
                                              <w:marRight w:val="0"/>
                                              <w:marTop w:val="0"/>
                                              <w:marBottom w:val="0"/>
                                              <w:divBdr>
                                                <w:top w:val="none" w:sz="0" w:space="0" w:color="auto"/>
                                                <w:left w:val="none" w:sz="0" w:space="0" w:color="auto"/>
                                                <w:bottom w:val="none" w:sz="0" w:space="0" w:color="auto"/>
                                                <w:right w:val="none" w:sz="0" w:space="0" w:color="auto"/>
                                              </w:divBdr>
                                              <w:divsChild>
                                                <w:div w:id="149754413">
                                                  <w:marLeft w:val="0"/>
                                                  <w:marRight w:val="0"/>
                                                  <w:marTop w:val="0"/>
                                                  <w:marBottom w:val="0"/>
                                                  <w:divBdr>
                                                    <w:top w:val="none" w:sz="0" w:space="0" w:color="auto"/>
                                                    <w:left w:val="none" w:sz="0" w:space="0" w:color="auto"/>
                                                    <w:bottom w:val="none" w:sz="0" w:space="0" w:color="auto"/>
                                                    <w:right w:val="none" w:sz="0" w:space="0" w:color="auto"/>
                                                  </w:divBdr>
                                                </w:div>
                                                <w:div w:id="427392890">
                                                  <w:marLeft w:val="240"/>
                                                  <w:marRight w:val="240"/>
                                                  <w:marTop w:val="0"/>
                                                  <w:marBottom w:val="0"/>
                                                  <w:divBdr>
                                                    <w:top w:val="none" w:sz="0" w:space="0" w:color="auto"/>
                                                    <w:left w:val="none" w:sz="0" w:space="0" w:color="auto"/>
                                                    <w:bottom w:val="none" w:sz="0" w:space="0" w:color="auto"/>
                                                    <w:right w:val="none" w:sz="0" w:space="0" w:color="auto"/>
                                                  </w:divBdr>
                                                  <w:divsChild>
                                                    <w:div w:id="545029970">
                                                      <w:marLeft w:val="240"/>
                                                      <w:marRight w:val="0"/>
                                                      <w:marTop w:val="0"/>
                                                      <w:marBottom w:val="0"/>
                                                      <w:divBdr>
                                                        <w:top w:val="none" w:sz="0" w:space="0" w:color="auto"/>
                                                        <w:left w:val="none" w:sz="0" w:space="0" w:color="auto"/>
                                                        <w:bottom w:val="none" w:sz="0" w:space="0" w:color="auto"/>
                                                        <w:right w:val="none" w:sz="0" w:space="0" w:color="auto"/>
                                                      </w:divBdr>
                                                    </w:div>
                                                    <w:div w:id="1148596288">
                                                      <w:marLeft w:val="0"/>
                                                      <w:marRight w:val="0"/>
                                                      <w:marTop w:val="0"/>
                                                      <w:marBottom w:val="0"/>
                                                      <w:divBdr>
                                                        <w:top w:val="none" w:sz="0" w:space="0" w:color="auto"/>
                                                        <w:left w:val="none" w:sz="0" w:space="0" w:color="auto"/>
                                                        <w:bottom w:val="none" w:sz="0" w:space="0" w:color="auto"/>
                                                        <w:right w:val="none" w:sz="0" w:space="0" w:color="auto"/>
                                                      </w:divBdr>
                                                      <w:divsChild>
                                                        <w:div w:id="682513948">
                                                          <w:marLeft w:val="240"/>
                                                          <w:marRight w:val="240"/>
                                                          <w:marTop w:val="0"/>
                                                          <w:marBottom w:val="0"/>
                                                          <w:divBdr>
                                                            <w:top w:val="none" w:sz="0" w:space="0" w:color="auto"/>
                                                            <w:left w:val="none" w:sz="0" w:space="0" w:color="auto"/>
                                                            <w:bottom w:val="none" w:sz="0" w:space="0" w:color="auto"/>
                                                            <w:right w:val="none" w:sz="0" w:space="0" w:color="auto"/>
                                                          </w:divBdr>
                                                          <w:divsChild>
                                                            <w:div w:id="369650319">
                                                              <w:marLeft w:val="0"/>
                                                              <w:marRight w:val="0"/>
                                                              <w:marTop w:val="0"/>
                                                              <w:marBottom w:val="0"/>
                                                              <w:divBdr>
                                                                <w:top w:val="none" w:sz="0" w:space="0" w:color="auto"/>
                                                                <w:left w:val="none" w:sz="0" w:space="0" w:color="auto"/>
                                                                <w:bottom w:val="none" w:sz="0" w:space="0" w:color="auto"/>
                                                                <w:right w:val="none" w:sz="0" w:space="0" w:color="auto"/>
                                                              </w:divBdr>
                                                              <w:divsChild>
                                                                <w:div w:id="833379363">
                                                                  <w:marLeft w:val="240"/>
                                                                  <w:marRight w:val="240"/>
                                                                  <w:marTop w:val="0"/>
                                                                  <w:marBottom w:val="0"/>
                                                                  <w:divBdr>
                                                                    <w:top w:val="none" w:sz="0" w:space="0" w:color="auto"/>
                                                                    <w:left w:val="none" w:sz="0" w:space="0" w:color="auto"/>
                                                                    <w:bottom w:val="none" w:sz="0" w:space="0" w:color="auto"/>
                                                                    <w:right w:val="none" w:sz="0" w:space="0" w:color="auto"/>
                                                                  </w:divBdr>
                                                                  <w:divsChild>
                                                                    <w:div w:id="88744490">
                                                                      <w:marLeft w:val="0"/>
                                                                      <w:marRight w:val="0"/>
                                                                      <w:marTop w:val="0"/>
                                                                      <w:marBottom w:val="0"/>
                                                                      <w:divBdr>
                                                                        <w:top w:val="none" w:sz="0" w:space="0" w:color="auto"/>
                                                                        <w:left w:val="none" w:sz="0" w:space="0" w:color="auto"/>
                                                                        <w:bottom w:val="none" w:sz="0" w:space="0" w:color="auto"/>
                                                                        <w:right w:val="none" w:sz="0" w:space="0" w:color="auto"/>
                                                                      </w:divBdr>
                                                                      <w:divsChild>
                                                                        <w:div w:id="611979725">
                                                                          <w:marLeft w:val="0"/>
                                                                          <w:marRight w:val="0"/>
                                                                          <w:marTop w:val="0"/>
                                                                          <w:marBottom w:val="0"/>
                                                                          <w:divBdr>
                                                                            <w:top w:val="none" w:sz="0" w:space="0" w:color="auto"/>
                                                                            <w:left w:val="none" w:sz="0" w:space="0" w:color="auto"/>
                                                                            <w:bottom w:val="none" w:sz="0" w:space="0" w:color="auto"/>
                                                                            <w:right w:val="none" w:sz="0" w:space="0" w:color="auto"/>
                                                                          </w:divBdr>
                                                                        </w:div>
                                                                        <w:div w:id="1369647721">
                                                                          <w:marLeft w:val="240"/>
                                                                          <w:marRight w:val="240"/>
                                                                          <w:marTop w:val="0"/>
                                                                          <w:marBottom w:val="0"/>
                                                                          <w:divBdr>
                                                                            <w:top w:val="none" w:sz="0" w:space="0" w:color="auto"/>
                                                                            <w:left w:val="none" w:sz="0" w:space="0" w:color="auto"/>
                                                                            <w:bottom w:val="none" w:sz="0" w:space="0" w:color="auto"/>
                                                                            <w:right w:val="none" w:sz="0" w:space="0" w:color="auto"/>
                                                                          </w:divBdr>
                                                                          <w:divsChild>
                                                                            <w:div w:id="42789647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452016150">
                                                                      <w:marLeft w:val="240"/>
                                                                      <w:marRight w:val="0"/>
                                                                      <w:marTop w:val="0"/>
                                                                      <w:marBottom w:val="0"/>
                                                                      <w:divBdr>
                                                                        <w:top w:val="none" w:sz="0" w:space="0" w:color="auto"/>
                                                                        <w:left w:val="none" w:sz="0" w:space="0" w:color="auto"/>
                                                                        <w:bottom w:val="none" w:sz="0" w:space="0" w:color="auto"/>
                                                                        <w:right w:val="none" w:sz="0" w:space="0" w:color="auto"/>
                                                                      </w:divBdr>
                                                                    </w:div>
                                                                  </w:divsChild>
                                                                </w:div>
                                                                <w:div w:id="1313370724">
                                                                  <w:marLeft w:val="0"/>
                                                                  <w:marRight w:val="0"/>
                                                                  <w:marTop w:val="0"/>
                                                                  <w:marBottom w:val="0"/>
                                                                  <w:divBdr>
                                                                    <w:top w:val="none" w:sz="0" w:space="0" w:color="auto"/>
                                                                    <w:left w:val="none" w:sz="0" w:space="0" w:color="auto"/>
                                                                    <w:bottom w:val="none" w:sz="0" w:space="0" w:color="auto"/>
                                                                    <w:right w:val="none" w:sz="0" w:space="0" w:color="auto"/>
                                                                  </w:divBdr>
                                                                </w:div>
                                                                <w:div w:id="1551917068">
                                                                  <w:marLeft w:val="240"/>
                                                                  <w:marRight w:val="240"/>
                                                                  <w:marTop w:val="0"/>
                                                                  <w:marBottom w:val="0"/>
                                                                  <w:divBdr>
                                                                    <w:top w:val="none" w:sz="0" w:space="0" w:color="auto"/>
                                                                    <w:left w:val="none" w:sz="0" w:space="0" w:color="auto"/>
                                                                    <w:bottom w:val="none" w:sz="0" w:space="0" w:color="auto"/>
                                                                    <w:right w:val="none" w:sz="0" w:space="0" w:color="auto"/>
                                                                  </w:divBdr>
                                                                  <w:divsChild>
                                                                    <w:div w:id="82650734">
                                                                      <w:marLeft w:val="0"/>
                                                                      <w:marRight w:val="0"/>
                                                                      <w:marTop w:val="0"/>
                                                                      <w:marBottom w:val="0"/>
                                                                      <w:divBdr>
                                                                        <w:top w:val="none" w:sz="0" w:space="0" w:color="auto"/>
                                                                        <w:left w:val="none" w:sz="0" w:space="0" w:color="auto"/>
                                                                        <w:bottom w:val="none" w:sz="0" w:space="0" w:color="auto"/>
                                                                        <w:right w:val="none" w:sz="0" w:space="0" w:color="auto"/>
                                                                      </w:divBdr>
                                                                      <w:divsChild>
                                                                        <w:div w:id="1126311401">
                                                                          <w:marLeft w:val="240"/>
                                                                          <w:marRight w:val="240"/>
                                                                          <w:marTop w:val="0"/>
                                                                          <w:marBottom w:val="0"/>
                                                                          <w:divBdr>
                                                                            <w:top w:val="none" w:sz="0" w:space="0" w:color="auto"/>
                                                                            <w:left w:val="none" w:sz="0" w:space="0" w:color="auto"/>
                                                                            <w:bottom w:val="none" w:sz="0" w:space="0" w:color="auto"/>
                                                                            <w:right w:val="none" w:sz="0" w:space="0" w:color="auto"/>
                                                                          </w:divBdr>
                                                                          <w:divsChild>
                                                                            <w:div w:id="1330984965">
                                                                              <w:marLeft w:val="240"/>
                                                                              <w:marRight w:val="0"/>
                                                                              <w:marTop w:val="0"/>
                                                                              <w:marBottom w:val="0"/>
                                                                              <w:divBdr>
                                                                                <w:top w:val="none" w:sz="0" w:space="0" w:color="auto"/>
                                                                                <w:left w:val="none" w:sz="0" w:space="0" w:color="auto"/>
                                                                                <w:bottom w:val="none" w:sz="0" w:space="0" w:color="auto"/>
                                                                                <w:right w:val="none" w:sz="0" w:space="0" w:color="auto"/>
                                                                              </w:divBdr>
                                                                            </w:div>
                                                                          </w:divsChild>
                                                                        </w:div>
                                                                        <w:div w:id="1962875722">
                                                                          <w:marLeft w:val="0"/>
                                                                          <w:marRight w:val="0"/>
                                                                          <w:marTop w:val="0"/>
                                                                          <w:marBottom w:val="0"/>
                                                                          <w:divBdr>
                                                                            <w:top w:val="none" w:sz="0" w:space="0" w:color="auto"/>
                                                                            <w:left w:val="none" w:sz="0" w:space="0" w:color="auto"/>
                                                                            <w:bottom w:val="none" w:sz="0" w:space="0" w:color="auto"/>
                                                                            <w:right w:val="none" w:sz="0" w:space="0" w:color="auto"/>
                                                                          </w:divBdr>
                                                                        </w:div>
                                                                      </w:divsChild>
                                                                    </w:div>
                                                                    <w:div w:id="1047679250">
                                                                      <w:marLeft w:val="240"/>
                                                                      <w:marRight w:val="0"/>
                                                                      <w:marTop w:val="0"/>
                                                                      <w:marBottom w:val="0"/>
                                                                      <w:divBdr>
                                                                        <w:top w:val="none" w:sz="0" w:space="0" w:color="auto"/>
                                                                        <w:left w:val="none" w:sz="0" w:space="0" w:color="auto"/>
                                                                        <w:bottom w:val="none" w:sz="0" w:space="0" w:color="auto"/>
                                                                        <w:right w:val="none" w:sz="0" w:space="0" w:color="auto"/>
                                                                      </w:divBdr>
                                                                    </w:div>
                                                                  </w:divsChild>
                                                                </w:div>
                                                                <w:div w:id="1552421891">
                                                                  <w:marLeft w:val="240"/>
                                                                  <w:marRight w:val="240"/>
                                                                  <w:marTop w:val="0"/>
                                                                  <w:marBottom w:val="0"/>
                                                                  <w:divBdr>
                                                                    <w:top w:val="none" w:sz="0" w:space="0" w:color="auto"/>
                                                                    <w:left w:val="none" w:sz="0" w:space="0" w:color="auto"/>
                                                                    <w:bottom w:val="none" w:sz="0" w:space="0" w:color="auto"/>
                                                                    <w:right w:val="none" w:sz="0" w:space="0" w:color="auto"/>
                                                                  </w:divBdr>
                                                                  <w:divsChild>
                                                                    <w:div w:id="100358408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502403241">
                                                              <w:marLeft w:val="240"/>
                                                              <w:marRight w:val="0"/>
                                                              <w:marTop w:val="0"/>
                                                              <w:marBottom w:val="0"/>
                                                              <w:divBdr>
                                                                <w:top w:val="none" w:sz="0" w:space="0" w:color="auto"/>
                                                                <w:left w:val="none" w:sz="0" w:space="0" w:color="auto"/>
                                                                <w:bottom w:val="none" w:sz="0" w:space="0" w:color="auto"/>
                                                                <w:right w:val="none" w:sz="0" w:space="0" w:color="auto"/>
                                                              </w:divBdr>
                                                            </w:div>
                                                          </w:divsChild>
                                                        </w:div>
                                                        <w:div w:id="2137873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1554016">
                                          <w:marLeft w:val="240"/>
                                          <w:marRight w:val="240"/>
                                          <w:marTop w:val="0"/>
                                          <w:marBottom w:val="0"/>
                                          <w:divBdr>
                                            <w:top w:val="none" w:sz="0" w:space="0" w:color="auto"/>
                                            <w:left w:val="none" w:sz="0" w:space="0" w:color="auto"/>
                                            <w:bottom w:val="none" w:sz="0" w:space="0" w:color="auto"/>
                                            <w:right w:val="none" w:sz="0" w:space="0" w:color="auto"/>
                                          </w:divBdr>
                                          <w:divsChild>
                                            <w:div w:id="10181881">
                                              <w:marLeft w:val="240"/>
                                              <w:marRight w:val="0"/>
                                              <w:marTop w:val="0"/>
                                              <w:marBottom w:val="0"/>
                                              <w:divBdr>
                                                <w:top w:val="none" w:sz="0" w:space="0" w:color="auto"/>
                                                <w:left w:val="none" w:sz="0" w:space="0" w:color="auto"/>
                                                <w:bottom w:val="none" w:sz="0" w:space="0" w:color="auto"/>
                                                <w:right w:val="none" w:sz="0" w:space="0" w:color="auto"/>
                                              </w:divBdr>
                                            </w:div>
                                            <w:div w:id="960499382">
                                              <w:marLeft w:val="0"/>
                                              <w:marRight w:val="0"/>
                                              <w:marTop w:val="0"/>
                                              <w:marBottom w:val="0"/>
                                              <w:divBdr>
                                                <w:top w:val="none" w:sz="0" w:space="0" w:color="auto"/>
                                                <w:left w:val="none" w:sz="0" w:space="0" w:color="auto"/>
                                                <w:bottom w:val="none" w:sz="0" w:space="0" w:color="auto"/>
                                                <w:right w:val="none" w:sz="0" w:space="0" w:color="auto"/>
                                              </w:divBdr>
                                              <w:divsChild>
                                                <w:div w:id="81413500">
                                                  <w:marLeft w:val="0"/>
                                                  <w:marRight w:val="0"/>
                                                  <w:marTop w:val="0"/>
                                                  <w:marBottom w:val="0"/>
                                                  <w:divBdr>
                                                    <w:top w:val="none" w:sz="0" w:space="0" w:color="auto"/>
                                                    <w:left w:val="none" w:sz="0" w:space="0" w:color="auto"/>
                                                    <w:bottom w:val="none" w:sz="0" w:space="0" w:color="auto"/>
                                                    <w:right w:val="none" w:sz="0" w:space="0" w:color="auto"/>
                                                  </w:divBdr>
                                                </w:div>
                                                <w:div w:id="651249570">
                                                  <w:marLeft w:val="240"/>
                                                  <w:marRight w:val="240"/>
                                                  <w:marTop w:val="0"/>
                                                  <w:marBottom w:val="0"/>
                                                  <w:divBdr>
                                                    <w:top w:val="none" w:sz="0" w:space="0" w:color="auto"/>
                                                    <w:left w:val="none" w:sz="0" w:space="0" w:color="auto"/>
                                                    <w:bottom w:val="none" w:sz="0" w:space="0" w:color="auto"/>
                                                    <w:right w:val="none" w:sz="0" w:space="0" w:color="auto"/>
                                                  </w:divBdr>
                                                  <w:divsChild>
                                                    <w:div w:id="1534881244">
                                                      <w:marLeft w:val="240"/>
                                                      <w:marRight w:val="0"/>
                                                      <w:marTop w:val="0"/>
                                                      <w:marBottom w:val="0"/>
                                                      <w:divBdr>
                                                        <w:top w:val="none" w:sz="0" w:space="0" w:color="auto"/>
                                                        <w:left w:val="none" w:sz="0" w:space="0" w:color="auto"/>
                                                        <w:bottom w:val="none" w:sz="0" w:space="0" w:color="auto"/>
                                                        <w:right w:val="none" w:sz="0" w:space="0" w:color="auto"/>
                                                      </w:divBdr>
                                                    </w:div>
                                                  </w:divsChild>
                                                </w:div>
                                                <w:div w:id="1474640822">
                                                  <w:marLeft w:val="240"/>
                                                  <w:marRight w:val="240"/>
                                                  <w:marTop w:val="0"/>
                                                  <w:marBottom w:val="0"/>
                                                  <w:divBdr>
                                                    <w:top w:val="none" w:sz="0" w:space="0" w:color="auto"/>
                                                    <w:left w:val="none" w:sz="0" w:space="0" w:color="auto"/>
                                                    <w:bottom w:val="none" w:sz="0" w:space="0" w:color="auto"/>
                                                    <w:right w:val="none" w:sz="0" w:space="0" w:color="auto"/>
                                                  </w:divBdr>
                                                  <w:divsChild>
                                                    <w:div w:id="661661454">
                                                      <w:marLeft w:val="240"/>
                                                      <w:marRight w:val="0"/>
                                                      <w:marTop w:val="0"/>
                                                      <w:marBottom w:val="0"/>
                                                      <w:divBdr>
                                                        <w:top w:val="none" w:sz="0" w:space="0" w:color="auto"/>
                                                        <w:left w:val="none" w:sz="0" w:space="0" w:color="auto"/>
                                                        <w:bottom w:val="none" w:sz="0" w:space="0" w:color="auto"/>
                                                        <w:right w:val="none" w:sz="0" w:space="0" w:color="auto"/>
                                                      </w:divBdr>
                                                    </w:div>
                                                  </w:divsChild>
                                                </w:div>
                                                <w:div w:id="1475828339">
                                                  <w:marLeft w:val="240"/>
                                                  <w:marRight w:val="240"/>
                                                  <w:marTop w:val="0"/>
                                                  <w:marBottom w:val="0"/>
                                                  <w:divBdr>
                                                    <w:top w:val="none" w:sz="0" w:space="0" w:color="auto"/>
                                                    <w:left w:val="none" w:sz="0" w:space="0" w:color="auto"/>
                                                    <w:bottom w:val="none" w:sz="0" w:space="0" w:color="auto"/>
                                                    <w:right w:val="none" w:sz="0" w:space="0" w:color="auto"/>
                                                  </w:divBdr>
                                                  <w:divsChild>
                                                    <w:div w:id="1077166093">
                                                      <w:marLeft w:val="0"/>
                                                      <w:marRight w:val="0"/>
                                                      <w:marTop w:val="0"/>
                                                      <w:marBottom w:val="0"/>
                                                      <w:divBdr>
                                                        <w:top w:val="none" w:sz="0" w:space="0" w:color="auto"/>
                                                        <w:left w:val="none" w:sz="0" w:space="0" w:color="auto"/>
                                                        <w:bottom w:val="none" w:sz="0" w:space="0" w:color="auto"/>
                                                        <w:right w:val="none" w:sz="0" w:space="0" w:color="auto"/>
                                                      </w:divBdr>
                                                      <w:divsChild>
                                                        <w:div w:id="1008799500">
                                                          <w:marLeft w:val="0"/>
                                                          <w:marRight w:val="0"/>
                                                          <w:marTop w:val="0"/>
                                                          <w:marBottom w:val="0"/>
                                                          <w:divBdr>
                                                            <w:top w:val="none" w:sz="0" w:space="0" w:color="auto"/>
                                                            <w:left w:val="none" w:sz="0" w:space="0" w:color="auto"/>
                                                            <w:bottom w:val="none" w:sz="0" w:space="0" w:color="auto"/>
                                                            <w:right w:val="none" w:sz="0" w:space="0" w:color="auto"/>
                                                          </w:divBdr>
                                                        </w:div>
                                                        <w:div w:id="1561594639">
                                                          <w:marLeft w:val="240"/>
                                                          <w:marRight w:val="240"/>
                                                          <w:marTop w:val="0"/>
                                                          <w:marBottom w:val="0"/>
                                                          <w:divBdr>
                                                            <w:top w:val="none" w:sz="0" w:space="0" w:color="auto"/>
                                                            <w:left w:val="none" w:sz="0" w:space="0" w:color="auto"/>
                                                            <w:bottom w:val="none" w:sz="0" w:space="0" w:color="auto"/>
                                                            <w:right w:val="none" w:sz="0" w:space="0" w:color="auto"/>
                                                          </w:divBdr>
                                                          <w:divsChild>
                                                            <w:div w:id="99792423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10207125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39962940">
      <w:bodyDiv w:val="1"/>
      <w:marLeft w:val="0"/>
      <w:marRight w:val="0"/>
      <w:marTop w:val="0"/>
      <w:marBottom w:val="0"/>
      <w:divBdr>
        <w:top w:val="none" w:sz="0" w:space="0" w:color="auto"/>
        <w:left w:val="none" w:sz="0" w:space="0" w:color="auto"/>
        <w:bottom w:val="none" w:sz="0" w:space="0" w:color="auto"/>
        <w:right w:val="none" w:sz="0" w:space="0" w:color="auto"/>
      </w:divBdr>
      <w:divsChild>
        <w:div w:id="1320815499">
          <w:marLeft w:val="0"/>
          <w:marRight w:val="0"/>
          <w:marTop w:val="0"/>
          <w:marBottom w:val="0"/>
          <w:divBdr>
            <w:top w:val="none" w:sz="0" w:space="0" w:color="auto"/>
            <w:left w:val="none" w:sz="0" w:space="0" w:color="auto"/>
            <w:bottom w:val="none" w:sz="0" w:space="0" w:color="auto"/>
            <w:right w:val="none" w:sz="0" w:space="0" w:color="auto"/>
          </w:divBdr>
        </w:div>
        <w:div w:id="1365710728">
          <w:marLeft w:val="15"/>
          <w:marRight w:val="15"/>
          <w:marTop w:val="15"/>
          <w:marBottom w:val="15"/>
          <w:divBdr>
            <w:top w:val="none" w:sz="0" w:space="0" w:color="auto"/>
            <w:left w:val="none" w:sz="0" w:space="0" w:color="auto"/>
            <w:bottom w:val="none" w:sz="0" w:space="0" w:color="auto"/>
            <w:right w:val="none" w:sz="0" w:space="0" w:color="auto"/>
          </w:divBdr>
        </w:div>
        <w:div w:id="1471558992">
          <w:marLeft w:val="15"/>
          <w:marRight w:val="15"/>
          <w:marTop w:val="15"/>
          <w:marBottom w:val="15"/>
          <w:divBdr>
            <w:top w:val="none" w:sz="0" w:space="0" w:color="auto"/>
            <w:left w:val="none" w:sz="0" w:space="0" w:color="auto"/>
            <w:bottom w:val="none" w:sz="0" w:space="0" w:color="auto"/>
            <w:right w:val="none" w:sz="0" w:space="0" w:color="auto"/>
          </w:divBdr>
        </w:div>
        <w:div w:id="1652831792">
          <w:marLeft w:val="15"/>
          <w:marRight w:val="15"/>
          <w:marTop w:val="15"/>
          <w:marBottom w:val="15"/>
          <w:divBdr>
            <w:top w:val="none" w:sz="0" w:space="0" w:color="auto"/>
            <w:left w:val="none" w:sz="0" w:space="0" w:color="auto"/>
            <w:bottom w:val="none" w:sz="0" w:space="0" w:color="auto"/>
            <w:right w:val="none" w:sz="0" w:space="0" w:color="auto"/>
          </w:divBdr>
        </w:div>
        <w:div w:id="1686438982">
          <w:marLeft w:val="0"/>
          <w:marRight w:val="0"/>
          <w:marTop w:val="0"/>
          <w:marBottom w:val="0"/>
          <w:divBdr>
            <w:top w:val="none" w:sz="0" w:space="0" w:color="auto"/>
            <w:left w:val="none" w:sz="0" w:space="0" w:color="auto"/>
            <w:bottom w:val="none" w:sz="0" w:space="0" w:color="auto"/>
            <w:right w:val="none" w:sz="0" w:space="0" w:color="auto"/>
          </w:divBdr>
        </w:div>
        <w:div w:id="1765495393">
          <w:marLeft w:val="15"/>
          <w:marRight w:val="15"/>
          <w:marTop w:val="15"/>
          <w:marBottom w:val="15"/>
          <w:divBdr>
            <w:top w:val="none" w:sz="0" w:space="0" w:color="auto"/>
            <w:left w:val="none" w:sz="0" w:space="0" w:color="auto"/>
            <w:bottom w:val="none" w:sz="0" w:space="0" w:color="auto"/>
            <w:right w:val="none" w:sz="0" w:space="0" w:color="auto"/>
          </w:divBdr>
        </w:div>
        <w:div w:id="1774091815">
          <w:marLeft w:val="0"/>
          <w:marRight w:val="0"/>
          <w:marTop w:val="0"/>
          <w:marBottom w:val="0"/>
          <w:divBdr>
            <w:top w:val="none" w:sz="0" w:space="0" w:color="auto"/>
            <w:left w:val="none" w:sz="0" w:space="0" w:color="auto"/>
            <w:bottom w:val="none" w:sz="0" w:space="0" w:color="auto"/>
            <w:right w:val="none" w:sz="0" w:space="0" w:color="auto"/>
          </w:divBdr>
        </w:div>
        <w:div w:id="1991786926">
          <w:marLeft w:val="0"/>
          <w:marRight w:val="0"/>
          <w:marTop w:val="0"/>
          <w:marBottom w:val="0"/>
          <w:divBdr>
            <w:top w:val="none" w:sz="0" w:space="0" w:color="auto"/>
            <w:left w:val="none" w:sz="0" w:space="0" w:color="auto"/>
            <w:bottom w:val="none" w:sz="0" w:space="0" w:color="auto"/>
            <w:right w:val="none" w:sz="0" w:space="0" w:color="auto"/>
          </w:divBdr>
        </w:div>
      </w:divsChild>
    </w:div>
    <w:div w:id="1488325915">
      <w:bodyDiv w:val="1"/>
      <w:marLeft w:val="0"/>
      <w:marRight w:val="0"/>
      <w:marTop w:val="0"/>
      <w:marBottom w:val="0"/>
      <w:divBdr>
        <w:top w:val="none" w:sz="0" w:space="0" w:color="auto"/>
        <w:left w:val="none" w:sz="0" w:space="0" w:color="auto"/>
        <w:bottom w:val="none" w:sz="0" w:space="0" w:color="auto"/>
        <w:right w:val="none" w:sz="0" w:space="0" w:color="auto"/>
      </w:divBdr>
    </w:div>
    <w:div w:id="1508209650">
      <w:bodyDiv w:val="1"/>
      <w:marLeft w:val="0"/>
      <w:marRight w:val="0"/>
      <w:marTop w:val="0"/>
      <w:marBottom w:val="0"/>
      <w:divBdr>
        <w:top w:val="none" w:sz="0" w:space="0" w:color="auto"/>
        <w:left w:val="none" w:sz="0" w:space="0" w:color="auto"/>
        <w:bottom w:val="none" w:sz="0" w:space="0" w:color="auto"/>
        <w:right w:val="none" w:sz="0" w:space="0" w:color="auto"/>
      </w:divBdr>
    </w:div>
    <w:div w:id="1526092805">
      <w:bodyDiv w:val="1"/>
      <w:marLeft w:val="0"/>
      <w:marRight w:val="0"/>
      <w:marTop w:val="0"/>
      <w:marBottom w:val="0"/>
      <w:divBdr>
        <w:top w:val="none" w:sz="0" w:space="0" w:color="auto"/>
        <w:left w:val="none" w:sz="0" w:space="0" w:color="auto"/>
        <w:bottom w:val="none" w:sz="0" w:space="0" w:color="auto"/>
        <w:right w:val="none" w:sz="0" w:space="0" w:color="auto"/>
      </w:divBdr>
    </w:div>
    <w:div w:id="1584758572">
      <w:bodyDiv w:val="1"/>
      <w:marLeft w:val="0"/>
      <w:marRight w:val="0"/>
      <w:marTop w:val="0"/>
      <w:marBottom w:val="0"/>
      <w:divBdr>
        <w:top w:val="none" w:sz="0" w:space="0" w:color="auto"/>
        <w:left w:val="none" w:sz="0" w:space="0" w:color="auto"/>
        <w:bottom w:val="none" w:sz="0" w:space="0" w:color="auto"/>
        <w:right w:val="none" w:sz="0" w:space="0" w:color="auto"/>
      </w:divBdr>
      <w:divsChild>
        <w:div w:id="1575820686">
          <w:marLeft w:val="0"/>
          <w:marRight w:val="0"/>
          <w:marTop w:val="0"/>
          <w:marBottom w:val="0"/>
          <w:divBdr>
            <w:top w:val="none" w:sz="0" w:space="0" w:color="auto"/>
            <w:left w:val="none" w:sz="0" w:space="0" w:color="auto"/>
            <w:bottom w:val="none" w:sz="0" w:space="0" w:color="auto"/>
            <w:right w:val="none" w:sz="0" w:space="0" w:color="auto"/>
          </w:divBdr>
          <w:divsChild>
            <w:div w:id="125515732">
              <w:marLeft w:val="0"/>
              <w:marRight w:val="0"/>
              <w:marTop w:val="0"/>
              <w:marBottom w:val="0"/>
              <w:divBdr>
                <w:top w:val="none" w:sz="0" w:space="0" w:color="auto"/>
                <w:left w:val="none" w:sz="0" w:space="0" w:color="auto"/>
                <w:bottom w:val="none" w:sz="0" w:space="0" w:color="auto"/>
                <w:right w:val="none" w:sz="0" w:space="0" w:color="auto"/>
              </w:divBdr>
              <w:divsChild>
                <w:div w:id="517738564">
                  <w:marLeft w:val="0"/>
                  <w:marRight w:val="0"/>
                  <w:marTop w:val="0"/>
                  <w:marBottom w:val="0"/>
                  <w:divBdr>
                    <w:top w:val="none" w:sz="0" w:space="0" w:color="auto"/>
                    <w:left w:val="none" w:sz="0" w:space="0" w:color="auto"/>
                    <w:bottom w:val="none" w:sz="0" w:space="0" w:color="auto"/>
                    <w:right w:val="none" w:sz="0" w:space="0" w:color="auto"/>
                  </w:divBdr>
                  <w:divsChild>
                    <w:div w:id="239292209">
                      <w:marLeft w:val="0"/>
                      <w:marRight w:val="0"/>
                      <w:marTop w:val="0"/>
                      <w:marBottom w:val="0"/>
                      <w:divBdr>
                        <w:top w:val="none" w:sz="0" w:space="0" w:color="auto"/>
                        <w:left w:val="none" w:sz="0" w:space="0" w:color="auto"/>
                        <w:bottom w:val="none" w:sz="0" w:space="0" w:color="auto"/>
                        <w:right w:val="none" w:sz="0" w:space="0" w:color="auto"/>
                      </w:divBdr>
                      <w:divsChild>
                        <w:div w:id="725760655">
                          <w:marLeft w:val="0"/>
                          <w:marRight w:val="0"/>
                          <w:marTop w:val="0"/>
                          <w:marBottom w:val="0"/>
                          <w:divBdr>
                            <w:top w:val="none" w:sz="0" w:space="0" w:color="auto"/>
                            <w:left w:val="none" w:sz="0" w:space="0" w:color="auto"/>
                            <w:bottom w:val="none" w:sz="0" w:space="0" w:color="auto"/>
                            <w:right w:val="none" w:sz="0" w:space="0" w:color="auto"/>
                          </w:divBdr>
                          <w:divsChild>
                            <w:div w:id="1598979632">
                              <w:marLeft w:val="0"/>
                              <w:marRight w:val="0"/>
                              <w:marTop w:val="0"/>
                              <w:marBottom w:val="0"/>
                              <w:divBdr>
                                <w:top w:val="none" w:sz="0" w:space="0" w:color="auto"/>
                                <w:left w:val="none" w:sz="0" w:space="0" w:color="auto"/>
                                <w:bottom w:val="none" w:sz="0" w:space="0" w:color="auto"/>
                                <w:right w:val="none" w:sz="0" w:space="0" w:color="auto"/>
                              </w:divBdr>
                              <w:divsChild>
                                <w:div w:id="1755197522">
                                  <w:marLeft w:val="0"/>
                                  <w:marRight w:val="0"/>
                                  <w:marTop w:val="0"/>
                                  <w:marBottom w:val="0"/>
                                  <w:divBdr>
                                    <w:top w:val="none" w:sz="0" w:space="0" w:color="auto"/>
                                    <w:left w:val="none" w:sz="0" w:space="0" w:color="auto"/>
                                    <w:bottom w:val="none" w:sz="0" w:space="0" w:color="auto"/>
                                    <w:right w:val="none" w:sz="0" w:space="0" w:color="auto"/>
                                  </w:divBdr>
                                  <w:divsChild>
                                    <w:div w:id="1697997960">
                                      <w:marLeft w:val="0"/>
                                      <w:marRight w:val="0"/>
                                      <w:marTop w:val="0"/>
                                      <w:marBottom w:val="0"/>
                                      <w:divBdr>
                                        <w:top w:val="none" w:sz="0" w:space="0" w:color="auto"/>
                                        <w:left w:val="none" w:sz="0" w:space="0" w:color="auto"/>
                                        <w:bottom w:val="none" w:sz="0" w:space="0" w:color="auto"/>
                                        <w:right w:val="none" w:sz="0" w:space="0" w:color="auto"/>
                                      </w:divBdr>
                                      <w:divsChild>
                                        <w:div w:id="1831173358">
                                          <w:marLeft w:val="0"/>
                                          <w:marRight w:val="0"/>
                                          <w:marTop w:val="0"/>
                                          <w:marBottom w:val="0"/>
                                          <w:divBdr>
                                            <w:top w:val="none" w:sz="0" w:space="0" w:color="auto"/>
                                            <w:left w:val="none" w:sz="0" w:space="0" w:color="auto"/>
                                            <w:bottom w:val="none" w:sz="0" w:space="0" w:color="auto"/>
                                            <w:right w:val="none" w:sz="0" w:space="0" w:color="auto"/>
                                          </w:divBdr>
                                          <w:divsChild>
                                            <w:div w:id="465585450">
                                              <w:marLeft w:val="0"/>
                                              <w:marRight w:val="0"/>
                                              <w:marTop w:val="0"/>
                                              <w:marBottom w:val="0"/>
                                              <w:divBdr>
                                                <w:top w:val="none" w:sz="0" w:space="0" w:color="auto"/>
                                                <w:left w:val="none" w:sz="0" w:space="0" w:color="auto"/>
                                                <w:bottom w:val="none" w:sz="0" w:space="0" w:color="auto"/>
                                                <w:right w:val="none" w:sz="0" w:space="0" w:color="auto"/>
                                              </w:divBdr>
                                              <w:divsChild>
                                                <w:div w:id="942110168">
                                                  <w:marLeft w:val="0"/>
                                                  <w:marRight w:val="0"/>
                                                  <w:marTop w:val="0"/>
                                                  <w:marBottom w:val="0"/>
                                                  <w:divBdr>
                                                    <w:top w:val="none" w:sz="0" w:space="0" w:color="auto"/>
                                                    <w:left w:val="none" w:sz="0" w:space="0" w:color="auto"/>
                                                    <w:bottom w:val="none" w:sz="0" w:space="0" w:color="auto"/>
                                                    <w:right w:val="none" w:sz="0" w:space="0" w:color="auto"/>
                                                  </w:divBdr>
                                                  <w:divsChild>
                                                    <w:div w:id="131533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38141301">
      <w:bodyDiv w:val="1"/>
      <w:marLeft w:val="0"/>
      <w:marRight w:val="0"/>
      <w:marTop w:val="0"/>
      <w:marBottom w:val="0"/>
      <w:divBdr>
        <w:top w:val="none" w:sz="0" w:space="0" w:color="auto"/>
        <w:left w:val="none" w:sz="0" w:space="0" w:color="auto"/>
        <w:bottom w:val="none" w:sz="0" w:space="0" w:color="auto"/>
        <w:right w:val="none" w:sz="0" w:space="0" w:color="auto"/>
      </w:divBdr>
    </w:div>
    <w:div w:id="1677150926">
      <w:bodyDiv w:val="1"/>
      <w:marLeft w:val="0"/>
      <w:marRight w:val="0"/>
      <w:marTop w:val="0"/>
      <w:marBottom w:val="0"/>
      <w:divBdr>
        <w:top w:val="none" w:sz="0" w:space="0" w:color="auto"/>
        <w:left w:val="none" w:sz="0" w:space="0" w:color="auto"/>
        <w:bottom w:val="none" w:sz="0" w:space="0" w:color="auto"/>
        <w:right w:val="none" w:sz="0" w:space="0" w:color="auto"/>
      </w:divBdr>
      <w:divsChild>
        <w:div w:id="940139943">
          <w:marLeft w:val="0"/>
          <w:marRight w:val="0"/>
          <w:marTop w:val="0"/>
          <w:marBottom w:val="0"/>
          <w:divBdr>
            <w:top w:val="none" w:sz="0" w:space="0" w:color="auto"/>
            <w:left w:val="none" w:sz="0" w:space="0" w:color="auto"/>
            <w:bottom w:val="none" w:sz="0" w:space="0" w:color="auto"/>
            <w:right w:val="none" w:sz="0" w:space="0" w:color="auto"/>
          </w:divBdr>
          <w:divsChild>
            <w:div w:id="1496336000">
              <w:marLeft w:val="0"/>
              <w:marRight w:val="0"/>
              <w:marTop w:val="0"/>
              <w:marBottom w:val="0"/>
              <w:divBdr>
                <w:top w:val="none" w:sz="0" w:space="0" w:color="auto"/>
                <w:left w:val="none" w:sz="0" w:space="0" w:color="auto"/>
                <w:bottom w:val="none" w:sz="0" w:space="0" w:color="auto"/>
                <w:right w:val="none" w:sz="0" w:space="0" w:color="auto"/>
              </w:divBdr>
              <w:divsChild>
                <w:div w:id="1967662925">
                  <w:marLeft w:val="0"/>
                  <w:marRight w:val="0"/>
                  <w:marTop w:val="0"/>
                  <w:marBottom w:val="0"/>
                  <w:divBdr>
                    <w:top w:val="none" w:sz="0" w:space="0" w:color="auto"/>
                    <w:left w:val="none" w:sz="0" w:space="0" w:color="auto"/>
                    <w:bottom w:val="none" w:sz="0" w:space="0" w:color="auto"/>
                    <w:right w:val="none" w:sz="0" w:space="0" w:color="auto"/>
                  </w:divBdr>
                  <w:divsChild>
                    <w:div w:id="1627003518">
                      <w:marLeft w:val="0"/>
                      <w:marRight w:val="0"/>
                      <w:marTop w:val="0"/>
                      <w:marBottom w:val="0"/>
                      <w:divBdr>
                        <w:top w:val="none" w:sz="0" w:space="0" w:color="auto"/>
                        <w:left w:val="none" w:sz="0" w:space="0" w:color="auto"/>
                        <w:bottom w:val="none" w:sz="0" w:space="0" w:color="auto"/>
                        <w:right w:val="none" w:sz="0" w:space="0" w:color="auto"/>
                      </w:divBdr>
                      <w:divsChild>
                        <w:div w:id="1135487825">
                          <w:marLeft w:val="0"/>
                          <w:marRight w:val="0"/>
                          <w:marTop w:val="0"/>
                          <w:marBottom w:val="0"/>
                          <w:divBdr>
                            <w:top w:val="none" w:sz="0" w:space="0" w:color="auto"/>
                            <w:left w:val="none" w:sz="0" w:space="0" w:color="auto"/>
                            <w:bottom w:val="none" w:sz="0" w:space="0" w:color="auto"/>
                            <w:right w:val="none" w:sz="0" w:space="0" w:color="auto"/>
                          </w:divBdr>
                          <w:divsChild>
                            <w:div w:id="820662349">
                              <w:marLeft w:val="0"/>
                              <w:marRight w:val="0"/>
                              <w:marTop w:val="0"/>
                              <w:marBottom w:val="0"/>
                              <w:divBdr>
                                <w:top w:val="none" w:sz="0" w:space="0" w:color="auto"/>
                                <w:left w:val="none" w:sz="0" w:space="0" w:color="auto"/>
                                <w:bottom w:val="none" w:sz="0" w:space="0" w:color="auto"/>
                                <w:right w:val="none" w:sz="0" w:space="0" w:color="auto"/>
                              </w:divBdr>
                              <w:divsChild>
                                <w:div w:id="303196952">
                                  <w:marLeft w:val="0"/>
                                  <w:marRight w:val="0"/>
                                  <w:marTop w:val="0"/>
                                  <w:marBottom w:val="0"/>
                                  <w:divBdr>
                                    <w:top w:val="none" w:sz="0" w:space="0" w:color="auto"/>
                                    <w:left w:val="none" w:sz="0" w:space="0" w:color="auto"/>
                                    <w:bottom w:val="none" w:sz="0" w:space="0" w:color="auto"/>
                                    <w:right w:val="none" w:sz="0" w:space="0" w:color="auto"/>
                                  </w:divBdr>
                                  <w:divsChild>
                                    <w:div w:id="427194971">
                                      <w:marLeft w:val="0"/>
                                      <w:marRight w:val="0"/>
                                      <w:marTop w:val="0"/>
                                      <w:marBottom w:val="0"/>
                                      <w:divBdr>
                                        <w:top w:val="none" w:sz="0" w:space="0" w:color="auto"/>
                                        <w:left w:val="none" w:sz="0" w:space="0" w:color="auto"/>
                                        <w:bottom w:val="none" w:sz="0" w:space="0" w:color="auto"/>
                                        <w:right w:val="none" w:sz="0" w:space="0" w:color="auto"/>
                                      </w:divBdr>
                                      <w:divsChild>
                                        <w:div w:id="675231048">
                                          <w:marLeft w:val="0"/>
                                          <w:marRight w:val="0"/>
                                          <w:marTop w:val="0"/>
                                          <w:marBottom w:val="0"/>
                                          <w:divBdr>
                                            <w:top w:val="none" w:sz="0" w:space="0" w:color="auto"/>
                                            <w:left w:val="none" w:sz="0" w:space="0" w:color="auto"/>
                                            <w:bottom w:val="none" w:sz="0" w:space="0" w:color="auto"/>
                                            <w:right w:val="none" w:sz="0" w:space="0" w:color="auto"/>
                                          </w:divBdr>
                                          <w:divsChild>
                                            <w:div w:id="150952670">
                                              <w:marLeft w:val="0"/>
                                              <w:marRight w:val="0"/>
                                              <w:marTop w:val="0"/>
                                              <w:marBottom w:val="0"/>
                                              <w:divBdr>
                                                <w:top w:val="none" w:sz="0" w:space="0" w:color="auto"/>
                                                <w:left w:val="none" w:sz="0" w:space="0" w:color="auto"/>
                                                <w:bottom w:val="none" w:sz="0" w:space="0" w:color="auto"/>
                                                <w:right w:val="none" w:sz="0" w:space="0" w:color="auto"/>
                                              </w:divBdr>
                                              <w:divsChild>
                                                <w:div w:id="1598249487">
                                                  <w:marLeft w:val="0"/>
                                                  <w:marRight w:val="0"/>
                                                  <w:marTop w:val="0"/>
                                                  <w:marBottom w:val="0"/>
                                                  <w:divBdr>
                                                    <w:top w:val="none" w:sz="0" w:space="0" w:color="auto"/>
                                                    <w:left w:val="none" w:sz="0" w:space="0" w:color="auto"/>
                                                    <w:bottom w:val="none" w:sz="0" w:space="0" w:color="auto"/>
                                                    <w:right w:val="none" w:sz="0" w:space="0" w:color="auto"/>
                                                  </w:divBdr>
                                                  <w:divsChild>
                                                    <w:div w:id="1915428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78654520">
      <w:bodyDiv w:val="1"/>
      <w:marLeft w:val="0"/>
      <w:marRight w:val="0"/>
      <w:marTop w:val="0"/>
      <w:marBottom w:val="0"/>
      <w:divBdr>
        <w:top w:val="none" w:sz="0" w:space="0" w:color="auto"/>
        <w:left w:val="none" w:sz="0" w:space="0" w:color="auto"/>
        <w:bottom w:val="none" w:sz="0" w:space="0" w:color="auto"/>
        <w:right w:val="none" w:sz="0" w:space="0" w:color="auto"/>
      </w:divBdr>
    </w:div>
    <w:div w:id="1948736359">
      <w:bodyDiv w:val="1"/>
      <w:marLeft w:val="0"/>
      <w:marRight w:val="0"/>
      <w:marTop w:val="0"/>
      <w:marBottom w:val="0"/>
      <w:divBdr>
        <w:top w:val="none" w:sz="0" w:space="0" w:color="auto"/>
        <w:left w:val="none" w:sz="0" w:space="0" w:color="auto"/>
        <w:bottom w:val="none" w:sz="0" w:space="0" w:color="auto"/>
        <w:right w:val="none" w:sz="0" w:space="0" w:color="auto"/>
      </w:divBdr>
    </w:div>
    <w:div w:id="1966694185">
      <w:bodyDiv w:val="1"/>
      <w:marLeft w:val="0"/>
      <w:marRight w:val="0"/>
      <w:marTop w:val="0"/>
      <w:marBottom w:val="0"/>
      <w:divBdr>
        <w:top w:val="none" w:sz="0" w:space="0" w:color="auto"/>
        <w:left w:val="none" w:sz="0" w:space="0" w:color="auto"/>
        <w:bottom w:val="none" w:sz="0" w:space="0" w:color="auto"/>
        <w:right w:val="none" w:sz="0" w:space="0" w:color="auto"/>
      </w:divBdr>
      <w:divsChild>
        <w:div w:id="367995453">
          <w:marLeft w:val="0"/>
          <w:marRight w:val="0"/>
          <w:marTop w:val="0"/>
          <w:marBottom w:val="0"/>
          <w:divBdr>
            <w:top w:val="none" w:sz="0" w:space="0" w:color="auto"/>
            <w:left w:val="none" w:sz="0" w:space="0" w:color="auto"/>
            <w:bottom w:val="none" w:sz="0" w:space="0" w:color="auto"/>
            <w:right w:val="none" w:sz="0" w:space="0" w:color="auto"/>
          </w:divBdr>
          <w:divsChild>
            <w:div w:id="1629554078">
              <w:marLeft w:val="0"/>
              <w:marRight w:val="0"/>
              <w:marTop w:val="0"/>
              <w:marBottom w:val="0"/>
              <w:divBdr>
                <w:top w:val="none" w:sz="0" w:space="0" w:color="auto"/>
                <w:left w:val="none" w:sz="0" w:space="0" w:color="auto"/>
                <w:bottom w:val="none" w:sz="0" w:space="0" w:color="auto"/>
                <w:right w:val="none" w:sz="0" w:space="0" w:color="auto"/>
              </w:divBdr>
              <w:divsChild>
                <w:div w:id="304357991">
                  <w:marLeft w:val="0"/>
                  <w:marRight w:val="0"/>
                  <w:marTop w:val="0"/>
                  <w:marBottom w:val="0"/>
                  <w:divBdr>
                    <w:top w:val="none" w:sz="0" w:space="0" w:color="auto"/>
                    <w:left w:val="none" w:sz="0" w:space="0" w:color="auto"/>
                    <w:bottom w:val="none" w:sz="0" w:space="0" w:color="auto"/>
                    <w:right w:val="none" w:sz="0" w:space="0" w:color="auto"/>
                  </w:divBdr>
                  <w:divsChild>
                    <w:div w:id="772553879">
                      <w:marLeft w:val="0"/>
                      <w:marRight w:val="0"/>
                      <w:marTop w:val="0"/>
                      <w:marBottom w:val="0"/>
                      <w:divBdr>
                        <w:top w:val="none" w:sz="0" w:space="0" w:color="auto"/>
                        <w:left w:val="none" w:sz="0" w:space="0" w:color="auto"/>
                        <w:bottom w:val="none" w:sz="0" w:space="0" w:color="auto"/>
                        <w:right w:val="none" w:sz="0" w:space="0" w:color="auto"/>
                      </w:divBdr>
                      <w:divsChild>
                        <w:div w:id="1294557329">
                          <w:marLeft w:val="0"/>
                          <w:marRight w:val="0"/>
                          <w:marTop w:val="0"/>
                          <w:marBottom w:val="0"/>
                          <w:divBdr>
                            <w:top w:val="none" w:sz="0" w:space="0" w:color="auto"/>
                            <w:left w:val="none" w:sz="0" w:space="0" w:color="auto"/>
                            <w:bottom w:val="none" w:sz="0" w:space="0" w:color="auto"/>
                            <w:right w:val="none" w:sz="0" w:space="0" w:color="auto"/>
                          </w:divBdr>
                          <w:divsChild>
                            <w:div w:id="1853032921">
                              <w:marLeft w:val="0"/>
                              <w:marRight w:val="0"/>
                              <w:marTop w:val="0"/>
                              <w:marBottom w:val="0"/>
                              <w:divBdr>
                                <w:top w:val="none" w:sz="0" w:space="0" w:color="auto"/>
                                <w:left w:val="none" w:sz="0" w:space="0" w:color="auto"/>
                                <w:bottom w:val="none" w:sz="0" w:space="0" w:color="auto"/>
                                <w:right w:val="none" w:sz="0" w:space="0" w:color="auto"/>
                              </w:divBdr>
                              <w:divsChild>
                                <w:div w:id="631251713">
                                  <w:marLeft w:val="0"/>
                                  <w:marRight w:val="0"/>
                                  <w:marTop w:val="0"/>
                                  <w:marBottom w:val="0"/>
                                  <w:divBdr>
                                    <w:top w:val="none" w:sz="0" w:space="0" w:color="auto"/>
                                    <w:left w:val="none" w:sz="0" w:space="0" w:color="auto"/>
                                    <w:bottom w:val="none" w:sz="0" w:space="0" w:color="auto"/>
                                    <w:right w:val="none" w:sz="0" w:space="0" w:color="auto"/>
                                  </w:divBdr>
                                  <w:divsChild>
                                    <w:div w:id="644940985">
                                      <w:marLeft w:val="0"/>
                                      <w:marRight w:val="0"/>
                                      <w:marTop w:val="0"/>
                                      <w:marBottom w:val="0"/>
                                      <w:divBdr>
                                        <w:top w:val="none" w:sz="0" w:space="0" w:color="auto"/>
                                        <w:left w:val="none" w:sz="0" w:space="0" w:color="auto"/>
                                        <w:bottom w:val="none" w:sz="0" w:space="0" w:color="auto"/>
                                        <w:right w:val="none" w:sz="0" w:space="0" w:color="auto"/>
                                      </w:divBdr>
                                      <w:divsChild>
                                        <w:div w:id="1397898025">
                                          <w:marLeft w:val="0"/>
                                          <w:marRight w:val="0"/>
                                          <w:marTop w:val="0"/>
                                          <w:marBottom w:val="0"/>
                                          <w:divBdr>
                                            <w:top w:val="none" w:sz="0" w:space="0" w:color="auto"/>
                                            <w:left w:val="none" w:sz="0" w:space="0" w:color="auto"/>
                                            <w:bottom w:val="none" w:sz="0" w:space="0" w:color="auto"/>
                                            <w:right w:val="none" w:sz="0" w:space="0" w:color="auto"/>
                                          </w:divBdr>
                                          <w:divsChild>
                                            <w:div w:id="397559391">
                                              <w:marLeft w:val="0"/>
                                              <w:marRight w:val="0"/>
                                              <w:marTop w:val="0"/>
                                              <w:marBottom w:val="0"/>
                                              <w:divBdr>
                                                <w:top w:val="none" w:sz="0" w:space="0" w:color="auto"/>
                                                <w:left w:val="none" w:sz="0" w:space="0" w:color="auto"/>
                                                <w:bottom w:val="none" w:sz="0" w:space="0" w:color="auto"/>
                                                <w:right w:val="none" w:sz="0" w:space="0" w:color="auto"/>
                                              </w:divBdr>
                                              <w:divsChild>
                                                <w:div w:id="1781534204">
                                                  <w:marLeft w:val="0"/>
                                                  <w:marRight w:val="0"/>
                                                  <w:marTop w:val="0"/>
                                                  <w:marBottom w:val="0"/>
                                                  <w:divBdr>
                                                    <w:top w:val="none" w:sz="0" w:space="0" w:color="auto"/>
                                                    <w:left w:val="none" w:sz="0" w:space="0" w:color="auto"/>
                                                    <w:bottom w:val="none" w:sz="0" w:space="0" w:color="auto"/>
                                                    <w:right w:val="none" w:sz="0" w:space="0" w:color="auto"/>
                                                  </w:divBdr>
                                                  <w:divsChild>
                                                    <w:div w:id="462698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18843489">
      <w:bodyDiv w:val="1"/>
      <w:marLeft w:val="0"/>
      <w:marRight w:val="0"/>
      <w:marTop w:val="0"/>
      <w:marBottom w:val="0"/>
      <w:divBdr>
        <w:top w:val="none" w:sz="0" w:space="0" w:color="auto"/>
        <w:left w:val="none" w:sz="0" w:space="0" w:color="auto"/>
        <w:bottom w:val="none" w:sz="0" w:space="0" w:color="auto"/>
        <w:right w:val="none" w:sz="0" w:space="0" w:color="auto"/>
      </w:divBdr>
    </w:div>
    <w:div w:id="2028561139">
      <w:bodyDiv w:val="1"/>
      <w:marLeft w:val="0"/>
      <w:marRight w:val="0"/>
      <w:marTop w:val="0"/>
      <w:marBottom w:val="0"/>
      <w:divBdr>
        <w:top w:val="none" w:sz="0" w:space="0" w:color="auto"/>
        <w:left w:val="none" w:sz="0" w:space="0" w:color="auto"/>
        <w:bottom w:val="none" w:sz="0" w:space="0" w:color="auto"/>
        <w:right w:val="none" w:sz="0" w:space="0" w:color="auto"/>
      </w:divBdr>
    </w:div>
    <w:div w:id="2076856043">
      <w:bodyDiv w:val="1"/>
      <w:marLeft w:val="0"/>
      <w:marRight w:val="0"/>
      <w:marTop w:val="0"/>
      <w:marBottom w:val="0"/>
      <w:divBdr>
        <w:top w:val="none" w:sz="0" w:space="0" w:color="auto"/>
        <w:left w:val="none" w:sz="0" w:space="0" w:color="auto"/>
        <w:bottom w:val="none" w:sz="0" w:space="0" w:color="auto"/>
        <w:right w:val="none" w:sz="0" w:space="0" w:color="auto"/>
      </w:divBdr>
      <w:divsChild>
        <w:div w:id="541945049">
          <w:marLeft w:val="0"/>
          <w:marRight w:val="0"/>
          <w:marTop w:val="0"/>
          <w:marBottom w:val="0"/>
          <w:divBdr>
            <w:top w:val="none" w:sz="0" w:space="0" w:color="auto"/>
            <w:left w:val="none" w:sz="0" w:space="0" w:color="auto"/>
            <w:bottom w:val="none" w:sz="0" w:space="0" w:color="auto"/>
            <w:right w:val="none" w:sz="0" w:space="0" w:color="auto"/>
          </w:divBdr>
          <w:divsChild>
            <w:div w:id="1286696908">
              <w:marLeft w:val="0"/>
              <w:marRight w:val="0"/>
              <w:marTop w:val="0"/>
              <w:marBottom w:val="0"/>
              <w:divBdr>
                <w:top w:val="none" w:sz="0" w:space="0" w:color="auto"/>
                <w:left w:val="none" w:sz="0" w:space="0" w:color="auto"/>
                <w:bottom w:val="none" w:sz="0" w:space="0" w:color="auto"/>
                <w:right w:val="none" w:sz="0" w:space="0" w:color="auto"/>
              </w:divBdr>
              <w:divsChild>
                <w:div w:id="1742210751">
                  <w:marLeft w:val="600"/>
                  <w:marRight w:val="600"/>
                  <w:marTop w:val="0"/>
                  <w:marBottom w:val="0"/>
                  <w:divBdr>
                    <w:top w:val="none" w:sz="0" w:space="0" w:color="auto"/>
                    <w:left w:val="none" w:sz="0" w:space="0" w:color="auto"/>
                    <w:bottom w:val="none" w:sz="0" w:space="0" w:color="auto"/>
                    <w:right w:val="none" w:sz="0" w:space="0" w:color="auto"/>
                  </w:divBdr>
                  <w:divsChild>
                    <w:div w:id="220600855">
                      <w:marLeft w:val="0"/>
                      <w:marRight w:val="0"/>
                      <w:marTop w:val="0"/>
                      <w:marBottom w:val="0"/>
                      <w:divBdr>
                        <w:top w:val="none" w:sz="0" w:space="0" w:color="auto"/>
                        <w:left w:val="none" w:sz="0" w:space="0" w:color="auto"/>
                        <w:bottom w:val="none" w:sz="0" w:space="0" w:color="auto"/>
                        <w:right w:val="none" w:sz="0" w:space="0" w:color="auto"/>
                      </w:divBdr>
                      <w:divsChild>
                        <w:div w:id="1770928219">
                          <w:marLeft w:val="0"/>
                          <w:marRight w:val="0"/>
                          <w:marTop w:val="0"/>
                          <w:marBottom w:val="0"/>
                          <w:divBdr>
                            <w:top w:val="none" w:sz="0" w:space="0" w:color="auto"/>
                            <w:left w:val="none" w:sz="0" w:space="0" w:color="auto"/>
                            <w:bottom w:val="none" w:sz="0" w:space="0" w:color="auto"/>
                            <w:right w:val="none" w:sz="0" w:space="0" w:color="auto"/>
                          </w:divBdr>
                          <w:divsChild>
                            <w:div w:id="78250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5726775">
      <w:bodyDiv w:val="1"/>
      <w:marLeft w:val="0"/>
      <w:marRight w:val="0"/>
      <w:marTop w:val="0"/>
      <w:marBottom w:val="0"/>
      <w:divBdr>
        <w:top w:val="none" w:sz="0" w:space="0" w:color="auto"/>
        <w:left w:val="none" w:sz="0" w:space="0" w:color="auto"/>
        <w:bottom w:val="none" w:sz="0" w:space="0" w:color="auto"/>
        <w:right w:val="none" w:sz="0" w:space="0" w:color="auto"/>
      </w:divBdr>
    </w:div>
    <w:div w:id="2130010281">
      <w:bodyDiv w:val="1"/>
      <w:marLeft w:val="0"/>
      <w:marRight w:val="0"/>
      <w:marTop w:val="240"/>
      <w:marBottom w:val="0"/>
      <w:divBdr>
        <w:top w:val="none" w:sz="0" w:space="0" w:color="auto"/>
        <w:left w:val="none" w:sz="0" w:space="0" w:color="auto"/>
        <w:bottom w:val="none" w:sz="0" w:space="0" w:color="auto"/>
        <w:right w:val="none" w:sz="0" w:space="0" w:color="auto"/>
      </w:divBdr>
      <w:divsChild>
        <w:div w:id="1745099921">
          <w:marLeft w:val="0"/>
          <w:marRight w:val="0"/>
          <w:marTop w:val="0"/>
          <w:marBottom w:val="0"/>
          <w:divBdr>
            <w:top w:val="none" w:sz="0" w:space="0" w:color="auto"/>
            <w:left w:val="none" w:sz="0" w:space="0" w:color="auto"/>
            <w:bottom w:val="none" w:sz="0" w:space="0" w:color="auto"/>
            <w:right w:val="none" w:sz="0" w:space="0" w:color="auto"/>
          </w:divBdr>
          <w:divsChild>
            <w:div w:id="829371101">
              <w:marLeft w:val="0"/>
              <w:marRight w:val="0"/>
              <w:marTop w:val="0"/>
              <w:marBottom w:val="0"/>
              <w:divBdr>
                <w:top w:val="none" w:sz="0" w:space="0" w:color="auto"/>
                <w:left w:val="none" w:sz="0" w:space="0" w:color="auto"/>
                <w:bottom w:val="none" w:sz="0" w:space="0" w:color="auto"/>
                <w:right w:val="none" w:sz="0" w:space="0" w:color="auto"/>
              </w:divBdr>
              <w:divsChild>
                <w:div w:id="731656650">
                  <w:marLeft w:val="165"/>
                  <w:marRight w:val="165"/>
                  <w:marTop w:val="0"/>
                  <w:marBottom w:val="0"/>
                  <w:divBdr>
                    <w:top w:val="single" w:sz="6" w:space="0" w:color="FFFFFF"/>
                    <w:left w:val="single" w:sz="6" w:space="0" w:color="CCFFFF"/>
                    <w:bottom w:val="single" w:sz="6" w:space="0" w:color="CCFFFF"/>
                    <w:right w:val="single" w:sz="6" w:space="0" w:color="CCFFFF"/>
                  </w:divBdr>
                  <w:divsChild>
                    <w:div w:id="1085034646">
                      <w:marLeft w:val="0"/>
                      <w:marRight w:val="0"/>
                      <w:marTop w:val="0"/>
                      <w:marBottom w:val="0"/>
                      <w:divBdr>
                        <w:top w:val="none" w:sz="0" w:space="0" w:color="auto"/>
                        <w:left w:val="none" w:sz="0" w:space="0" w:color="auto"/>
                        <w:bottom w:val="none" w:sz="0" w:space="0" w:color="auto"/>
                        <w:right w:val="none" w:sz="0" w:space="0" w:color="auto"/>
                      </w:divBdr>
                      <w:divsChild>
                        <w:div w:id="465315144">
                          <w:marLeft w:val="0"/>
                          <w:marRight w:val="0"/>
                          <w:marTop w:val="0"/>
                          <w:marBottom w:val="0"/>
                          <w:divBdr>
                            <w:top w:val="none" w:sz="0" w:space="0" w:color="auto"/>
                            <w:left w:val="none" w:sz="0" w:space="0" w:color="auto"/>
                            <w:bottom w:val="none" w:sz="0" w:space="0" w:color="auto"/>
                            <w:right w:val="none" w:sz="0" w:space="0" w:color="auto"/>
                          </w:divBdr>
                          <w:divsChild>
                            <w:div w:id="793253386">
                              <w:marLeft w:val="0"/>
                              <w:marRight w:val="0"/>
                              <w:marTop w:val="0"/>
                              <w:marBottom w:val="0"/>
                              <w:divBdr>
                                <w:top w:val="none" w:sz="0" w:space="0" w:color="auto"/>
                                <w:left w:val="none" w:sz="0" w:space="0" w:color="auto"/>
                                <w:bottom w:val="none" w:sz="0" w:space="0" w:color="auto"/>
                                <w:right w:val="none" w:sz="0" w:space="0" w:color="auto"/>
                              </w:divBdr>
                              <w:divsChild>
                                <w:div w:id="92013369">
                                  <w:marLeft w:val="0"/>
                                  <w:marRight w:val="0"/>
                                  <w:marTop w:val="0"/>
                                  <w:marBottom w:val="0"/>
                                  <w:divBdr>
                                    <w:top w:val="none" w:sz="0" w:space="0" w:color="auto"/>
                                    <w:left w:val="none" w:sz="0" w:space="0" w:color="auto"/>
                                    <w:bottom w:val="none" w:sz="0" w:space="0" w:color="auto"/>
                                    <w:right w:val="none" w:sz="0" w:space="0" w:color="auto"/>
                                  </w:divBdr>
                                  <w:divsChild>
                                    <w:div w:id="1752654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msdn.microsoft.com/en-us/library/ms181316.aspx" TargetMode="External"/></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getsatisfaction.com/bio" TargetMode="External"/><Relationship Id="rId18" Type="http://schemas.openxmlformats.org/officeDocument/2006/relationships/hyperlink" Target="https://www.dreamspark.com/" TargetMode="External"/><Relationship Id="rId26" Type="http://schemas.openxmlformats.org/officeDocument/2006/relationships/image" Target="media/image7.png"/><Relationship Id="rId39"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cid:image005.png@01CB2CCD.D5D44FD0" TargetMode="External"/><Relationship Id="rId34" Type="http://schemas.openxmlformats.org/officeDocument/2006/relationships/image" Target="media/image14.png"/><Relationship Id="rId42"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research.microsoft.com/bio" TargetMode="External"/><Relationship Id="rId17" Type="http://schemas.openxmlformats.org/officeDocument/2006/relationships/hyperlink" Target="http://msdn2.microsoft.com/en-us/library/ms181301(vs.90).aspx" TargetMode="External"/><Relationship Id="rId25" Type="http://schemas.openxmlformats.org/officeDocument/2006/relationships/hyperlink" Target="http://msdn2.microsoft.com/en-us/library/ms181301(vs.90).aspx" TargetMode="External"/><Relationship Id="rId33" Type="http://schemas.openxmlformats.org/officeDocument/2006/relationships/image" Target="media/image13.png"/><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getsatisfaction.com/mbi" TargetMode="External"/><Relationship Id="rId20" Type="http://schemas.openxmlformats.org/officeDocument/2006/relationships/image" Target="media/image3.png"/><Relationship Id="rId29" Type="http://schemas.openxmlformats.org/officeDocument/2006/relationships/image" Target="media/image9.png"/><Relationship Id="rId41"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mbf.codeplex.com/documentation" TargetMode="External"/><Relationship Id="rId24" Type="http://schemas.openxmlformats.org/officeDocument/2006/relationships/image" Target="media/image6.png"/><Relationship Id="rId32" Type="http://schemas.openxmlformats.org/officeDocument/2006/relationships/image" Target="media/image12.png"/><Relationship Id="rId37" Type="http://schemas.openxmlformats.org/officeDocument/2006/relationships/header" Target="header2.xml"/><Relationship Id="rId40" Type="http://schemas.openxmlformats.org/officeDocument/2006/relationships/header" Target="header3.xml"/><Relationship Id="rId5" Type="http://schemas.openxmlformats.org/officeDocument/2006/relationships/settings" Target="settings.xml"/><Relationship Id="rId15" Type="http://schemas.openxmlformats.org/officeDocument/2006/relationships/hyperlink" Target="http://mbf.codeplex.com/" TargetMode="External"/><Relationship Id="rId23" Type="http://schemas.openxmlformats.org/officeDocument/2006/relationships/image" Target="media/image5.png"/><Relationship Id="rId28" Type="http://schemas.openxmlformats.org/officeDocument/2006/relationships/hyperlink" Target="http://research.microsoft.com/en-us/projects/bio/" TargetMode="External"/><Relationship Id="rId36" Type="http://schemas.openxmlformats.org/officeDocument/2006/relationships/header" Target="header1.xml"/><Relationship Id="rId10" Type="http://schemas.openxmlformats.org/officeDocument/2006/relationships/oleObject" Target="embeddings/oleObject1.bin"/><Relationship Id="rId19" Type="http://schemas.openxmlformats.org/officeDocument/2006/relationships/image" Target="media/image2.png"/><Relationship Id="rId31"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comments" Target="comments.xml"/><Relationship Id="rId22" Type="http://schemas.openxmlformats.org/officeDocument/2006/relationships/image" Target="media/image4.png"/><Relationship Id="rId27" Type="http://schemas.openxmlformats.org/officeDocument/2006/relationships/image" Target="media/image8.png"/><Relationship Id="rId30" Type="http://schemas.openxmlformats.org/officeDocument/2006/relationships/image" Target="media/image10.png"/><Relationship Id="rId35" Type="http://schemas.openxmlformats.org/officeDocument/2006/relationships/image" Target="media/image15.png"/><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7DD0C0-C744-49A2-A8C6-FC019B21B9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1412</TotalTime>
  <Pages>18</Pages>
  <Words>3434</Words>
  <Characters>19576</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22965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Fadi Fakhouri</cp:lastModifiedBy>
  <cp:revision>22</cp:revision>
  <dcterms:created xsi:type="dcterms:W3CDTF">2010-09-30T17:01:00Z</dcterms:created>
  <dcterms:modified xsi:type="dcterms:W3CDTF">2010-10-26T21:34:00Z</dcterms:modified>
</cp:coreProperties>
</file>